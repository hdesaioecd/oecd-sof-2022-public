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5A8AC" w14:textId="77777777" w:rsidR="00D55399" w:rsidRPr="00E66B2B" w:rsidRDefault="00E70C51">
      <w:pPr>
        <w:widowControl w:val="0"/>
        <w:pBdr>
          <w:top w:val="nil"/>
          <w:left w:val="nil"/>
          <w:bottom w:val="nil"/>
          <w:right w:val="nil"/>
          <w:between w:val="nil"/>
        </w:pBdr>
        <w:rPr>
          <w:szCs w:val="18"/>
        </w:rPr>
      </w:pPr>
      <w:r>
        <w:rPr>
          <w:szCs w:val="18"/>
        </w:rPr>
        <w:pict w14:anchorId="742C25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50pt;height:50pt;z-index:251657728;visibility:hidden;mso-wrap-edited:f;mso-width-percent:0;mso-height-percent:0;mso-width-percent:0;mso-height-percent:0">
            <o:lock v:ext="edit" selection="t"/>
          </v:shape>
        </w:pict>
      </w:r>
    </w:p>
    <w:p w14:paraId="00A4C28D" w14:textId="77777777" w:rsidR="00D55399" w:rsidRPr="00E66B2B" w:rsidRDefault="00D55399">
      <w:pPr>
        <w:widowControl w:val="0"/>
        <w:pBdr>
          <w:top w:val="nil"/>
          <w:left w:val="nil"/>
          <w:bottom w:val="nil"/>
          <w:right w:val="nil"/>
          <w:between w:val="nil"/>
        </w:pBdr>
        <w:rPr>
          <w:szCs w:val="18"/>
        </w:rPr>
      </w:pPr>
    </w:p>
    <w:p w14:paraId="4BC85CA2" w14:textId="77777777" w:rsidR="00D55399" w:rsidRPr="00E66B2B" w:rsidRDefault="00D55399">
      <w:pPr>
        <w:jc w:val="center"/>
        <w:rPr>
          <w:rFonts w:eastAsia="Calibri" w:cs="Calibri"/>
          <w:b/>
          <w:szCs w:val="18"/>
        </w:rPr>
      </w:pPr>
    </w:p>
    <w:p w14:paraId="6096A2A5" w14:textId="77777777" w:rsidR="00D55399" w:rsidRPr="00E66B2B" w:rsidRDefault="00D55399">
      <w:pPr>
        <w:jc w:val="center"/>
        <w:rPr>
          <w:rFonts w:eastAsia="Calibri" w:cs="Calibri"/>
          <w:b/>
          <w:szCs w:val="18"/>
        </w:rPr>
      </w:pPr>
    </w:p>
    <w:p w14:paraId="0DEA798C" w14:textId="77777777" w:rsidR="00D55399" w:rsidRPr="00E66B2B" w:rsidRDefault="00D55399">
      <w:pPr>
        <w:jc w:val="center"/>
        <w:rPr>
          <w:rFonts w:eastAsia="Calibri" w:cs="Calibri"/>
          <w:b/>
          <w:szCs w:val="18"/>
        </w:rPr>
      </w:pPr>
    </w:p>
    <w:p w14:paraId="7745AF05" w14:textId="03D63506" w:rsidR="00D55399" w:rsidRPr="00E66B2B" w:rsidRDefault="00C26B73">
      <w:pPr>
        <w:jc w:val="center"/>
        <w:rPr>
          <w:rFonts w:eastAsia="Calibri" w:cs="Calibri"/>
          <w:b/>
          <w:szCs w:val="18"/>
        </w:rPr>
      </w:pPr>
      <w:r>
        <w:rPr>
          <w:rFonts w:eastAsia="Calibri" w:cs="Calibri"/>
          <w:b/>
          <w:szCs w:val="18"/>
        </w:rPr>
        <w:t>OECD States of Fragility - Review</w:t>
      </w:r>
    </w:p>
    <w:p w14:paraId="475857BD" w14:textId="77777777" w:rsidR="00D55399" w:rsidRPr="00E66B2B" w:rsidRDefault="003A776C">
      <w:pPr>
        <w:jc w:val="center"/>
        <w:rPr>
          <w:rFonts w:eastAsia="Calibri" w:cs="Calibri"/>
          <w:b/>
          <w:szCs w:val="18"/>
        </w:rPr>
      </w:pPr>
      <w:r w:rsidRPr="00E66B2B">
        <w:rPr>
          <w:rFonts w:eastAsia="Calibri" w:cs="Calibri"/>
          <w:b/>
          <w:szCs w:val="18"/>
        </w:rPr>
        <w:t xml:space="preserve"> </w:t>
      </w:r>
    </w:p>
    <w:p w14:paraId="232AD07E" w14:textId="77777777" w:rsidR="00D55399" w:rsidRPr="00E66B2B" w:rsidRDefault="003A776C">
      <w:pPr>
        <w:jc w:val="center"/>
        <w:rPr>
          <w:rFonts w:eastAsia="Calibri" w:cs="Calibri"/>
          <w:szCs w:val="18"/>
        </w:rPr>
      </w:pPr>
      <w:r w:rsidRPr="00E66B2B">
        <w:rPr>
          <w:rFonts w:eastAsia="Calibri" w:cs="Calibri"/>
          <w:szCs w:val="18"/>
        </w:rPr>
        <w:t>Institute for Economics and Peace (IEP)</w:t>
      </w:r>
    </w:p>
    <w:p w14:paraId="3C8D3BA7" w14:textId="550A7E46" w:rsidR="00D55399" w:rsidRPr="00E66B2B" w:rsidRDefault="00C26B73">
      <w:pPr>
        <w:jc w:val="center"/>
        <w:rPr>
          <w:rFonts w:eastAsia="Calibri" w:cs="Calibri"/>
          <w:szCs w:val="18"/>
        </w:rPr>
      </w:pPr>
      <w:r>
        <w:rPr>
          <w:rFonts w:eastAsia="Calibri" w:cs="Calibri"/>
          <w:szCs w:val="18"/>
        </w:rPr>
        <w:t>09 June 2022</w:t>
      </w:r>
    </w:p>
    <w:p w14:paraId="11365342" w14:textId="77777777" w:rsidR="00D55399" w:rsidRPr="00E66B2B" w:rsidRDefault="00D55399">
      <w:pPr>
        <w:jc w:val="center"/>
        <w:rPr>
          <w:rFonts w:eastAsia="Calibri" w:cs="Calibri"/>
          <w:szCs w:val="18"/>
        </w:rPr>
      </w:pPr>
    </w:p>
    <w:p w14:paraId="6C24B96E" w14:textId="77777777" w:rsidR="008C34E4" w:rsidRPr="00E66B2B" w:rsidRDefault="008C34E4">
      <w:pPr>
        <w:jc w:val="center"/>
        <w:rPr>
          <w:rFonts w:eastAsia="Calibri" w:cs="Calibri"/>
          <w:szCs w:val="18"/>
        </w:rPr>
      </w:pPr>
    </w:p>
    <w:p w14:paraId="5F68035A" w14:textId="77777777" w:rsidR="00D55399" w:rsidRPr="00E66B2B" w:rsidRDefault="003A776C">
      <w:pPr>
        <w:keepNext/>
        <w:keepLines/>
        <w:pBdr>
          <w:top w:val="nil"/>
          <w:left w:val="nil"/>
          <w:bottom w:val="nil"/>
          <w:right w:val="nil"/>
          <w:between w:val="nil"/>
        </w:pBdr>
        <w:spacing w:before="240" w:line="259" w:lineRule="auto"/>
        <w:rPr>
          <w:rFonts w:eastAsia="Calibri" w:cs="Calibri"/>
          <w:color w:val="000000"/>
          <w:szCs w:val="18"/>
        </w:rPr>
      </w:pPr>
      <w:r w:rsidRPr="00E66B2B">
        <w:rPr>
          <w:rFonts w:eastAsia="Calibri" w:cs="Calibri"/>
          <w:color w:val="000000"/>
          <w:szCs w:val="18"/>
        </w:rPr>
        <w:t>Contents</w:t>
      </w:r>
    </w:p>
    <w:sdt>
      <w:sdtPr>
        <w:rPr>
          <w:szCs w:val="18"/>
        </w:rPr>
        <w:id w:val="844285082"/>
        <w:docPartObj>
          <w:docPartGallery w:val="Table of Contents"/>
          <w:docPartUnique/>
        </w:docPartObj>
      </w:sdtPr>
      <w:sdtContent>
        <w:p w14:paraId="63CA9A6E" w14:textId="0D0B2842" w:rsidR="008E7648" w:rsidRDefault="003A776C">
          <w:pPr>
            <w:pStyle w:val="TOC2"/>
            <w:tabs>
              <w:tab w:val="right" w:pos="9010"/>
            </w:tabs>
            <w:rPr>
              <w:rFonts w:asciiTheme="minorHAnsi" w:eastAsiaTheme="minorEastAsia" w:hAnsiTheme="minorHAnsi" w:cstheme="minorBidi"/>
              <w:noProof/>
              <w:sz w:val="22"/>
              <w:lang w:val="en-AU" w:eastAsia="en-AU"/>
            </w:rPr>
          </w:pPr>
          <w:r w:rsidRPr="00E66B2B">
            <w:rPr>
              <w:szCs w:val="18"/>
            </w:rPr>
            <w:fldChar w:fldCharType="begin"/>
          </w:r>
          <w:r w:rsidRPr="00E66B2B">
            <w:rPr>
              <w:szCs w:val="18"/>
            </w:rPr>
            <w:instrText xml:space="preserve"> TOC \h \u \z </w:instrText>
          </w:r>
          <w:r w:rsidRPr="00E66B2B">
            <w:rPr>
              <w:szCs w:val="18"/>
            </w:rPr>
            <w:fldChar w:fldCharType="separate"/>
          </w:r>
          <w:hyperlink w:anchor="_Toc105686631" w:history="1">
            <w:r w:rsidR="008E7648" w:rsidRPr="0044219B">
              <w:rPr>
                <w:rStyle w:val="Hyperlink"/>
                <w:rFonts w:eastAsia="Calibri" w:cs="Calibri"/>
                <w:b/>
                <w:noProof/>
              </w:rPr>
              <w:t>Background and purpose of this report</w:t>
            </w:r>
            <w:r w:rsidR="008E7648">
              <w:rPr>
                <w:noProof/>
                <w:webHidden/>
              </w:rPr>
              <w:tab/>
            </w:r>
            <w:r w:rsidR="008E7648">
              <w:rPr>
                <w:noProof/>
                <w:webHidden/>
              </w:rPr>
              <w:fldChar w:fldCharType="begin"/>
            </w:r>
            <w:r w:rsidR="008E7648">
              <w:rPr>
                <w:noProof/>
                <w:webHidden/>
              </w:rPr>
              <w:instrText xml:space="preserve"> PAGEREF _Toc105686631 \h </w:instrText>
            </w:r>
            <w:r w:rsidR="008E7648">
              <w:rPr>
                <w:noProof/>
                <w:webHidden/>
              </w:rPr>
            </w:r>
            <w:r w:rsidR="008E7648">
              <w:rPr>
                <w:noProof/>
                <w:webHidden/>
              </w:rPr>
              <w:fldChar w:fldCharType="separate"/>
            </w:r>
            <w:r w:rsidR="008E7648">
              <w:rPr>
                <w:noProof/>
                <w:webHidden/>
              </w:rPr>
              <w:t>1</w:t>
            </w:r>
            <w:r w:rsidR="008E7648">
              <w:rPr>
                <w:noProof/>
                <w:webHidden/>
              </w:rPr>
              <w:fldChar w:fldCharType="end"/>
            </w:r>
          </w:hyperlink>
        </w:p>
        <w:p w14:paraId="6E9351B0" w14:textId="36A3CD9E" w:rsidR="008E7648" w:rsidRDefault="00E70C51">
          <w:pPr>
            <w:pStyle w:val="TOC2"/>
            <w:tabs>
              <w:tab w:val="right" w:pos="9010"/>
            </w:tabs>
            <w:rPr>
              <w:rFonts w:asciiTheme="minorHAnsi" w:eastAsiaTheme="minorEastAsia" w:hAnsiTheme="minorHAnsi" w:cstheme="minorBidi"/>
              <w:noProof/>
              <w:sz w:val="22"/>
              <w:lang w:val="en-AU" w:eastAsia="en-AU"/>
            </w:rPr>
          </w:pPr>
          <w:hyperlink w:anchor="_Toc105686632" w:history="1">
            <w:r w:rsidR="008E7648" w:rsidRPr="0044219B">
              <w:rPr>
                <w:rStyle w:val="Hyperlink"/>
                <w:b/>
                <w:noProof/>
              </w:rPr>
              <w:t>Issues identified in scripts</w:t>
            </w:r>
            <w:r w:rsidR="008E7648">
              <w:rPr>
                <w:noProof/>
                <w:webHidden/>
              </w:rPr>
              <w:tab/>
            </w:r>
            <w:r w:rsidR="008E7648">
              <w:rPr>
                <w:noProof/>
                <w:webHidden/>
              </w:rPr>
              <w:fldChar w:fldCharType="begin"/>
            </w:r>
            <w:r w:rsidR="008E7648">
              <w:rPr>
                <w:noProof/>
                <w:webHidden/>
              </w:rPr>
              <w:instrText xml:space="preserve"> PAGEREF _Toc105686632 \h </w:instrText>
            </w:r>
            <w:r w:rsidR="008E7648">
              <w:rPr>
                <w:noProof/>
                <w:webHidden/>
              </w:rPr>
            </w:r>
            <w:r w:rsidR="008E7648">
              <w:rPr>
                <w:noProof/>
                <w:webHidden/>
              </w:rPr>
              <w:fldChar w:fldCharType="separate"/>
            </w:r>
            <w:r w:rsidR="008E7648">
              <w:rPr>
                <w:noProof/>
                <w:webHidden/>
              </w:rPr>
              <w:t>1</w:t>
            </w:r>
            <w:r w:rsidR="008E7648">
              <w:rPr>
                <w:noProof/>
                <w:webHidden/>
              </w:rPr>
              <w:fldChar w:fldCharType="end"/>
            </w:r>
          </w:hyperlink>
        </w:p>
        <w:p w14:paraId="24B1C413" w14:textId="12F14F51" w:rsidR="008E7648" w:rsidRDefault="00E70C51">
          <w:pPr>
            <w:pStyle w:val="TOC2"/>
            <w:tabs>
              <w:tab w:val="right" w:pos="9010"/>
            </w:tabs>
            <w:rPr>
              <w:rFonts w:asciiTheme="minorHAnsi" w:eastAsiaTheme="minorEastAsia" w:hAnsiTheme="minorHAnsi" w:cstheme="minorBidi"/>
              <w:noProof/>
              <w:sz w:val="22"/>
              <w:lang w:val="en-AU" w:eastAsia="en-AU"/>
            </w:rPr>
          </w:pPr>
          <w:hyperlink w:anchor="_Toc105686633" w:history="1">
            <w:r w:rsidR="008E7648" w:rsidRPr="0044219B">
              <w:rPr>
                <w:rStyle w:val="Hyperlink"/>
                <w:b/>
                <w:noProof/>
              </w:rPr>
              <w:t>APPENDIX A</w:t>
            </w:r>
            <w:r w:rsidR="008E7648">
              <w:rPr>
                <w:noProof/>
                <w:webHidden/>
              </w:rPr>
              <w:tab/>
            </w:r>
            <w:r w:rsidR="008E7648">
              <w:rPr>
                <w:noProof/>
                <w:webHidden/>
              </w:rPr>
              <w:fldChar w:fldCharType="begin"/>
            </w:r>
            <w:r w:rsidR="008E7648">
              <w:rPr>
                <w:noProof/>
                <w:webHidden/>
              </w:rPr>
              <w:instrText xml:space="preserve"> PAGEREF _Toc105686633 \h </w:instrText>
            </w:r>
            <w:r w:rsidR="008E7648">
              <w:rPr>
                <w:noProof/>
                <w:webHidden/>
              </w:rPr>
            </w:r>
            <w:r w:rsidR="008E7648">
              <w:rPr>
                <w:noProof/>
                <w:webHidden/>
              </w:rPr>
              <w:fldChar w:fldCharType="separate"/>
            </w:r>
            <w:r w:rsidR="008E7648">
              <w:rPr>
                <w:noProof/>
                <w:webHidden/>
              </w:rPr>
              <w:t>5</w:t>
            </w:r>
            <w:r w:rsidR="008E7648">
              <w:rPr>
                <w:noProof/>
                <w:webHidden/>
              </w:rPr>
              <w:fldChar w:fldCharType="end"/>
            </w:r>
          </w:hyperlink>
        </w:p>
        <w:p w14:paraId="52BBDF8C" w14:textId="5012ACE7" w:rsidR="008E7648" w:rsidRDefault="00E70C51">
          <w:pPr>
            <w:pStyle w:val="TOC2"/>
            <w:tabs>
              <w:tab w:val="right" w:pos="9010"/>
            </w:tabs>
            <w:rPr>
              <w:rFonts w:asciiTheme="minorHAnsi" w:eastAsiaTheme="minorEastAsia" w:hAnsiTheme="minorHAnsi" w:cstheme="minorBidi"/>
              <w:noProof/>
              <w:sz w:val="22"/>
              <w:lang w:val="en-AU" w:eastAsia="en-AU"/>
            </w:rPr>
          </w:pPr>
          <w:hyperlink w:anchor="_Toc105686634" w:history="1">
            <w:r w:rsidR="008E7648" w:rsidRPr="0044219B">
              <w:rPr>
                <w:rStyle w:val="Hyperlink"/>
                <w:b/>
                <w:noProof/>
              </w:rPr>
              <w:t>APPENDIX B</w:t>
            </w:r>
            <w:r w:rsidR="008E7648">
              <w:rPr>
                <w:noProof/>
                <w:webHidden/>
              </w:rPr>
              <w:tab/>
            </w:r>
            <w:r w:rsidR="008E7648">
              <w:rPr>
                <w:noProof/>
                <w:webHidden/>
              </w:rPr>
              <w:fldChar w:fldCharType="begin"/>
            </w:r>
            <w:r w:rsidR="008E7648">
              <w:rPr>
                <w:noProof/>
                <w:webHidden/>
              </w:rPr>
              <w:instrText xml:space="preserve"> PAGEREF _Toc105686634 \h </w:instrText>
            </w:r>
            <w:r w:rsidR="008E7648">
              <w:rPr>
                <w:noProof/>
                <w:webHidden/>
              </w:rPr>
            </w:r>
            <w:r w:rsidR="008E7648">
              <w:rPr>
                <w:noProof/>
                <w:webHidden/>
              </w:rPr>
              <w:fldChar w:fldCharType="separate"/>
            </w:r>
            <w:r w:rsidR="008E7648">
              <w:rPr>
                <w:noProof/>
                <w:webHidden/>
              </w:rPr>
              <w:t>6</w:t>
            </w:r>
            <w:r w:rsidR="008E7648">
              <w:rPr>
                <w:noProof/>
                <w:webHidden/>
              </w:rPr>
              <w:fldChar w:fldCharType="end"/>
            </w:r>
          </w:hyperlink>
        </w:p>
        <w:p w14:paraId="29678918" w14:textId="410E7C7D" w:rsidR="00D55399" w:rsidRPr="00E66B2B" w:rsidRDefault="003A776C">
          <w:pPr>
            <w:rPr>
              <w:szCs w:val="18"/>
            </w:rPr>
          </w:pPr>
          <w:r w:rsidRPr="00E66B2B">
            <w:rPr>
              <w:szCs w:val="18"/>
            </w:rPr>
            <w:fldChar w:fldCharType="end"/>
          </w:r>
        </w:p>
      </w:sdtContent>
    </w:sdt>
    <w:p w14:paraId="040331A4" w14:textId="77777777" w:rsidR="00D55399" w:rsidRPr="000A003A" w:rsidRDefault="003A776C">
      <w:pPr>
        <w:pStyle w:val="Heading2"/>
        <w:spacing w:before="120"/>
        <w:rPr>
          <w:rFonts w:eastAsia="Calibri" w:cs="Calibri"/>
          <w:b/>
          <w:sz w:val="18"/>
          <w:szCs w:val="18"/>
        </w:rPr>
      </w:pPr>
      <w:bookmarkStart w:id="0" w:name="_Toc105686631"/>
      <w:r w:rsidRPr="000A003A">
        <w:rPr>
          <w:rFonts w:eastAsia="Calibri" w:cs="Calibri"/>
          <w:b/>
          <w:sz w:val="18"/>
          <w:szCs w:val="18"/>
        </w:rPr>
        <w:t>Background and purpose of this report</w:t>
      </w:r>
      <w:bookmarkEnd w:id="0"/>
    </w:p>
    <w:p w14:paraId="480CBD4B" w14:textId="5A9F1EBA" w:rsidR="00E66B2B" w:rsidRPr="000A003A" w:rsidRDefault="00C26B73" w:rsidP="00C26B73">
      <w:pPr>
        <w:spacing w:after="240"/>
        <w:jc w:val="both"/>
        <w:rPr>
          <w:rFonts w:eastAsia="Calibri" w:cs="Calibri"/>
          <w:szCs w:val="18"/>
        </w:rPr>
      </w:pPr>
      <w:r w:rsidRPr="000A003A">
        <w:rPr>
          <w:rFonts w:eastAsia="Calibri" w:cs="Calibri"/>
          <w:szCs w:val="18"/>
        </w:rPr>
        <w:t xml:space="preserve">OECD has requested IEP to review the OECD States of Fragility framework to ensure the munge and </w:t>
      </w:r>
      <w:proofErr w:type="spellStart"/>
      <w:r w:rsidRPr="000A003A">
        <w:rPr>
          <w:rFonts w:eastAsia="Calibri" w:cs="Calibri"/>
          <w:szCs w:val="18"/>
        </w:rPr>
        <w:t>src</w:t>
      </w:r>
      <w:proofErr w:type="spellEnd"/>
      <w:r w:rsidRPr="000A003A">
        <w:rPr>
          <w:rFonts w:eastAsia="Calibri" w:cs="Calibri"/>
          <w:szCs w:val="18"/>
        </w:rPr>
        <w:t xml:space="preserve"> code is outputting results correctly. OECD also requests specific variables in the master list be scrutinised for correct measures and transformations. </w:t>
      </w:r>
    </w:p>
    <w:p w14:paraId="59B2B673" w14:textId="39A4B9F9" w:rsidR="00C26B73" w:rsidRPr="000A003A" w:rsidRDefault="00C26B73" w:rsidP="00C26B73">
      <w:pPr>
        <w:spacing w:after="240"/>
        <w:jc w:val="both"/>
        <w:rPr>
          <w:rFonts w:eastAsia="Calibri" w:cs="Calibri"/>
          <w:szCs w:val="18"/>
        </w:rPr>
      </w:pPr>
      <w:r w:rsidRPr="000A003A">
        <w:rPr>
          <w:rFonts w:eastAsia="Calibri" w:cs="Calibri"/>
          <w:szCs w:val="18"/>
        </w:rPr>
        <w:t xml:space="preserve">IEP has </w:t>
      </w:r>
      <w:r w:rsidR="00B55A37" w:rsidRPr="000A003A">
        <w:rPr>
          <w:rFonts w:eastAsia="Calibri" w:cs="Calibri"/>
          <w:szCs w:val="18"/>
        </w:rPr>
        <w:t>reviewed</w:t>
      </w:r>
      <w:r w:rsidRPr="000A003A">
        <w:rPr>
          <w:rFonts w:eastAsia="Calibri" w:cs="Calibri"/>
          <w:szCs w:val="18"/>
        </w:rPr>
        <w:t xml:space="preserve"> each munge script individually and added a number of checks to each file. These include </w:t>
      </w:r>
    </w:p>
    <w:p w14:paraId="4975CE61" w14:textId="2715EB0D" w:rsidR="00C26B73" w:rsidRPr="000A003A" w:rsidRDefault="00C26B73" w:rsidP="00C26B73">
      <w:pPr>
        <w:pStyle w:val="ListParagraph"/>
        <w:numPr>
          <w:ilvl w:val="0"/>
          <w:numId w:val="13"/>
        </w:numPr>
        <w:spacing w:after="240"/>
        <w:jc w:val="both"/>
        <w:rPr>
          <w:rFonts w:eastAsia="Calibri" w:cs="Calibri"/>
          <w:szCs w:val="18"/>
        </w:rPr>
      </w:pPr>
      <w:r w:rsidRPr="000A003A">
        <w:rPr>
          <w:rFonts w:eastAsia="Calibri" w:cs="Calibri"/>
          <w:szCs w:val="18"/>
        </w:rPr>
        <w:t>Checking for the existence of duplicate country/year pairs</w:t>
      </w:r>
    </w:p>
    <w:p w14:paraId="0EE72BA4" w14:textId="1C21FD02" w:rsidR="00C26B73" w:rsidRPr="000A003A" w:rsidRDefault="00C26B73" w:rsidP="00C26B73">
      <w:pPr>
        <w:pStyle w:val="ListParagraph"/>
        <w:numPr>
          <w:ilvl w:val="0"/>
          <w:numId w:val="13"/>
        </w:numPr>
        <w:spacing w:after="240"/>
        <w:jc w:val="both"/>
        <w:rPr>
          <w:rFonts w:eastAsia="Calibri" w:cs="Calibri"/>
          <w:szCs w:val="18"/>
        </w:rPr>
      </w:pPr>
      <w:r w:rsidRPr="000A003A">
        <w:rPr>
          <w:rFonts w:eastAsia="Calibri" w:cs="Calibri"/>
          <w:szCs w:val="18"/>
        </w:rPr>
        <w:t xml:space="preserve">Checking for the correct conversion of country to iso3c codes </w:t>
      </w:r>
    </w:p>
    <w:p w14:paraId="5EF3ED9F" w14:textId="728646F0" w:rsidR="00C26B73" w:rsidRPr="000A003A" w:rsidRDefault="00C26B73" w:rsidP="00C26B73">
      <w:pPr>
        <w:pStyle w:val="ListParagraph"/>
        <w:numPr>
          <w:ilvl w:val="0"/>
          <w:numId w:val="13"/>
        </w:numPr>
        <w:spacing w:after="240"/>
        <w:jc w:val="both"/>
        <w:rPr>
          <w:rFonts w:eastAsia="Calibri" w:cs="Calibri"/>
          <w:szCs w:val="18"/>
        </w:rPr>
      </w:pPr>
      <w:r w:rsidRPr="000A003A">
        <w:rPr>
          <w:rFonts w:eastAsia="Calibri" w:cs="Calibri"/>
          <w:szCs w:val="18"/>
        </w:rPr>
        <w:t xml:space="preserve">Checking for consistent coverage of countries in the latest year </w:t>
      </w:r>
    </w:p>
    <w:p w14:paraId="245C6205" w14:textId="489CCC75" w:rsidR="00C26B73" w:rsidRPr="000A003A" w:rsidRDefault="00C26B73" w:rsidP="00C26B73">
      <w:pPr>
        <w:pStyle w:val="ListParagraph"/>
        <w:numPr>
          <w:ilvl w:val="0"/>
          <w:numId w:val="13"/>
        </w:numPr>
        <w:spacing w:after="240"/>
        <w:jc w:val="both"/>
        <w:rPr>
          <w:rFonts w:eastAsia="Calibri" w:cs="Calibri"/>
          <w:szCs w:val="18"/>
        </w:rPr>
      </w:pPr>
      <w:r w:rsidRPr="000A003A">
        <w:rPr>
          <w:rFonts w:eastAsia="Calibri" w:cs="Calibri"/>
          <w:szCs w:val="18"/>
        </w:rPr>
        <w:t>Checking for NA in columns</w:t>
      </w:r>
    </w:p>
    <w:p w14:paraId="425C74C1" w14:textId="77D500A4" w:rsidR="00C26B73" w:rsidRPr="000A003A" w:rsidRDefault="00C26B73" w:rsidP="00C26B73">
      <w:pPr>
        <w:spacing w:after="240"/>
        <w:jc w:val="both"/>
        <w:rPr>
          <w:rFonts w:eastAsia="Calibri" w:cs="Calibri"/>
          <w:szCs w:val="18"/>
        </w:rPr>
      </w:pPr>
      <w:r w:rsidRPr="000A003A">
        <w:rPr>
          <w:rFonts w:eastAsia="Calibri" w:cs="Calibri"/>
          <w:szCs w:val="18"/>
        </w:rPr>
        <w:t xml:space="preserve">The checks are outputted to a log file (a text file detailing the precise issue and the script where the issue occurred). Where appropriate, duplicate entries or data missing for the latest year has also been outputted to an excel file. </w:t>
      </w:r>
    </w:p>
    <w:p w14:paraId="2528844A" w14:textId="0F148666" w:rsidR="00C26B73" w:rsidRPr="000A003A" w:rsidRDefault="00C26B73" w:rsidP="00C26B73">
      <w:pPr>
        <w:pStyle w:val="Heading2"/>
        <w:rPr>
          <w:b/>
          <w:sz w:val="18"/>
          <w:szCs w:val="18"/>
        </w:rPr>
      </w:pPr>
      <w:bookmarkStart w:id="1" w:name="_Toc105686632"/>
      <w:r w:rsidRPr="000A003A">
        <w:rPr>
          <w:b/>
          <w:sz w:val="18"/>
          <w:szCs w:val="18"/>
        </w:rPr>
        <w:t>Issues identified in scripts</w:t>
      </w:r>
      <w:bookmarkEnd w:id="1"/>
      <w:r w:rsidRPr="000A003A">
        <w:rPr>
          <w:b/>
          <w:sz w:val="18"/>
          <w:szCs w:val="18"/>
        </w:rPr>
        <w:t xml:space="preserve"> </w:t>
      </w:r>
    </w:p>
    <w:p w14:paraId="23B93BC5" w14:textId="77777777" w:rsidR="00C26B73" w:rsidRPr="000A003A" w:rsidRDefault="00C26B73" w:rsidP="00C26B73">
      <w:pPr>
        <w:rPr>
          <w:b/>
          <w:lang w:val="en-US"/>
        </w:rPr>
      </w:pPr>
      <w:commentRangeStart w:id="2"/>
      <w:r w:rsidRPr="000A003A">
        <w:rPr>
          <w:b/>
          <w:lang w:val="en-US"/>
        </w:rPr>
        <w:t>01-WDI.R</w:t>
      </w:r>
      <w:commentRangeEnd w:id="2"/>
      <w:r w:rsidR="00246EFD" w:rsidRPr="000A003A">
        <w:rPr>
          <w:rStyle w:val="CommentReference"/>
        </w:rPr>
        <w:commentReference w:id="2"/>
      </w:r>
    </w:p>
    <w:p w14:paraId="28F61FE0" w14:textId="6CF2663D" w:rsidR="00C26B73" w:rsidRPr="000A003A" w:rsidRDefault="00C26B73" w:rsidP="00C26B73">
      <w:pPr>
        <w:pStyle w:val="ListParagraph"/>
        <w:numPr>
          <w:ilvl w:val="0"/>
          <w:numId w:val="14"/>
        </w:numPr>
        <w:spacing w:after="160" w:line="259" w:lineRule="auto"/>
        <w:rPr>
          <w:lang w:val="en-US"/>
        </w:rPr>
      </w:pPr>
      <w:r w:rsidRPr="000A003A">
        <w:rPr>
          <w:lang w:val="en-US"/>
        </w:rPr>
        <w:t xml:space="preserve">Multiple countries are missing data for the latest year for variables. </w:t>
      </w:r>
    </w:p>
    <w:p w14:paraId="2A491897" w14:textId="77777777" w:rsidR="00C26B73" w:rsidRPr="000A003A" w:rsidRDefault="00C26B73" w:rsidP="00C26B73">
      <w:pPr>
        <w:spacing w:after="160" w:line="259" w:lineRule="auto"/>
        <w:rPr>
          <w:lang w:val="en-US"/>
        </w:rPr>
      </w:pPr>
    </w:p>
    <w:p w14:paraId="3E5843F8" w14:textId="77777777" w:rsidR="00C26B73" w:rsidRPr="000A003A" w:rsidRDefault="00C26B73" w:rsidP="00C26B73">
      <w:pPr>
        <w:rPr>
          <w:b/>
          <w:lang w:val="en-US"/>
        </w:rPr>
      </w:pPr>
      <w:commentRangeStart w:id="3"/>
      <w:r w:rsidRPr="000A003A">
        <w:rPr>
          <w:b/>
          <w:lang w:val="en-US"/>
        </w:rPr>
        <w:t>02-exchange rate volatility</w:t>
      </w:r>
      <w:commentRangeEnd w:id="3"/>
      <w:r w:rsidR="0046273E" w:rsidRPr="000A003A">
        <w:rPr>
          <w:rStyle w:val="CommentReference"/>
        </w:rPr>
        <w:commentReference w:id="3"/>
      </w:r>
    </w:p>
    <w:p w14:paraId="5B34619A" w14:textId="77777777" w:rsidR="00C26B73" w:rsidRPr="000A003A" w:rsidRDefault="00C26B73" w:rsidP="00C26B73">
      <w:pPr>
        <w:pStyle w:val="ListParagraph"/>
        <w:numPr>
          <w:ilvl w:val="0"/>
          <w:numId w:val="15"/>
        </w:numPr>
        <w:spacing w:after="160" w:line="259" w:lineRule="auto"/>
        <w:rPr>
          <w:b/>
          <w:lang w:val="en-US"/>
        </w:rPr>
      </w:pPr>
      <w:r w:rsidRPr="000A003A">
        <w:rPr>
          <w:b/>
          <w:lang w:val="en-US"/>
        </w:rPr>
        <w:t xml:space="preserve">Does the measure of volatility make sense? </w:t>
      </w:r>
    </w:p>
    <w:p w14:paraId="039128FD" w14:textId="601937F1" w:rsidR="00C26B73" w:rsidRPr="000A003A" w:rsidRDefault="001158C0" w:rsidP="00C26B73">
      <w:pPr>
        <w:pStyle w:val="ListParagraph"/>
        <w:numPr>
          <w:ilvl w:val="1"/>
          <w:numId w:val="15"/>
        </w:numPr>
        <w:spacing w:after="160" w:line="259" w:lineRule="auto"/>
        <w:rPr>
          <w:lang w:val="en-US"/>
        </w:rPr>
      </w:pPr>
      <w:r w:rsidRPr="000A003A">
        <w:rPr>
          <w:lang w:val="en-US"/>
        </w:rPr>
        <w:t>The use of a rolling average of standard deviation as a measure of volatility is intuitive and defensible from a s</w:t>
      </w:r>
      <w:r w:rsidR="00C26B73" w:rsidRPr="000A003A">
        <w:rPr>
          <w:lang w:val="en-US"/>
        </w:rPr>
        <w:t>tatistical perspectiv</w:t>
      </w:r>
      <w:r w:rsidRPr="000A003A">
        <w:rPr>
          <w:lang w:val="en-US"/>
        </w:rPr>
        <w:t xml:space="preserve">e. </w:t>
      </w:r>
      <w:r w:rsidR="00C26B73" w:rsidRPr="000A003A">
        <w:rPr>
          <w:lang w:val="en-US"/>
        </w:rPr>
        <w:t xml:space="preserve"> An alternative method </w:t>
      </w:r>
      <w:r w:rsidRPr="000A003A">
        <w:rPr>
          <w:lang w:val="en-US"/>
        </w:rPr>
        <w:t xml:space="preserve">of calculating volatility is to </w:t>
      </w:r>
      <w:r w:rsidR="00C26B73" w:rsidRPr="000A003A">
        <w:rPr>
          <w:lang w:val="en-US"/>
        </w:rPr>
        <w:t xml:space="preserve">weigh the standard deviations over the years with greater emphasis given to the most recent years. </w:t>
      </w:r>
      <w:r w:rsidRPr="000A003A">
        <w:rPr>
          <w:lang w:val="en-US"/>
        </w:rPr>
        <w:t xml:space="preserve">This is a similar approach to how IEP weights the impact of terrorism over time. </w:t>
      </w:r>
    </w:p>
    <w:p w14:paraId="72DE35CB" w14:textId="77777777" w:rsidR="00C26B73" w:rsidRPr="000A003A" w:rsidRDefault="00C26B73" w:rsidP="00C26B73">
      <w:pPr>
        <w:pStyle w:val="ListParagraph"/>
        <w:numPr>
          <w:ilvl w:val="0"/>
          <w:numId w:val="15"/>
        </w:numPr>
        <w:spacing w:after="160" w:line="259" w:lineRule="auto"/>
        <w:rPr>
          <w:b/>
          <w:lang w:val="en-US"/>
        </w:rPr>
      </w:pPr>
      <w:r w:rsidRPr="000A003A">
        <w:rPr>
          <w:b/>
          <w:lang w:val="en-US"/>
        </w:rPr>
        <w:t>Issues identified by log</w:t>
      </w:r>
    </w:p>
    <w:p w14:paraId="69D74067" w14:textId="71B196D9" w:rsidR="001158C0" w:rsidRPr="000A003A" w:rsidRDefault="001158C0" w:rsidP="00C26B73">
      <w:pPr>
        <w:pStyle w:val="ListParagraph"/>
        <w:numPr>
          <w:ilvl w:val="1"/>
          <w:numId w:val="15"/>
        </w:numPr>
        <w:spacing w:after="160" w:line="259" w:lineRule="auto"/>
        <w:rPr>
          <w:lang w:val="en-US"/>
        </w:rPr>
      </w:pPr>
      <w:r w:rsidRPr="000A003A">
        <w:rPr>
          <w:lang w:val="en-US"/>
        </w:rPr>
        <w:t xml:space="preserve">The </w:t>
      </w:r>
      <w:proofErr w:type="spellStart"/>
      <w:r w:rsidRPr="000A003A">
        <w:rPr>
          <w:lang w:val="en-US"/>
        </w:rPr>
        <w:t>logfile</w:t>
      </w:r>
      <w:proofErr w:type="spellEnd"/>
      <w:r w:rsidRPr="000A003A">
        <w:rPr>
          <w:lang w:val="en-US"/>
        </w:rPr>
        <w:t xml:space="preserve"> identified that multiple countries could not successfully be converted to </w:t>
      </w:r>
      <w:proofErr w:type="spellStart"/>
      <w:r w:rsidRPr="000A003A">
        <w:rPr>
          <w:lang w:val="en-US"/>
        </w:rPr>
        <w:t>isocodes</w:t>
      </w:r>
      <w:proofErr w:type="spellEnd"/>
      <w:r w:rsidRPr="000A003A">
        <w:rPr>
          <w:lang w:val="en-US"/>
        </w:rPr>
        <w:t>. T</w:t>
      </w:r>
      <w:r w:rsidR="00447F70" w:rsidRPr="000A003A">
        <w:rPr>
          <w:lang w:val="en-US"/>
        </w:rPr>
        <w:t xml:space="preserve">he issue seems to be caused by </w:t>
      </w:r>
      <w:r w:rsidRPr="000A003A">
        <w:rPr>
          <w:lang w:val="en-US"/>
        </w:rPr>
        <w:t xml:space="preserve">changes in country names over time. For example, </w:t>
      </w:r>
      <w:r w:rsidR="00C26B73" w:rsidRPr="000A003A">
        <w:rPr>
          <w:lang w:val="en-US"/>
        </w:rPr>
        <w:t xml:space="preserve">“Yemen Arab Rep.” and “Yemen People's Dem. Rep. of”. </w:t>
      </w:r>
    </w:p>
    <w:p w14:paraId="51C29C50" w14:textId="302ADFB2" w:rsidR="00C26B73" w:rsidRDefault="001158C0" w:rsidP="00C26B73">
      <w:pPr>
        <w:pStyle w:val="ListParagraph"/>
        <w:numPr>
          <w:ilvl w:val="1"/>
          <w:numId w:val="15"/>
        </w:numPr>
        <w:spacing w:after="160" w:line="259" w:lineRule="auto"/>
        <w:rPr>
          <w:lang w:val="en-US"/>
        </w:rPr>
      </w:pPr>
      <w:r w:rsidRPr="000A003A">
        <w:rPr>
          <w:lang w:val="en-US"/>
        </w:rPr>
        <w:t xml:space="preserve">The </w:t>
      </w:r>
      <w:proofErr w:type="spellStart"/>
      <w:r w:rsidRPr="000A003A">
        <w:rPr>
          <w:lang w:val="en-US"/>
        </w:rPr>
        <w:t>logfile</w:t>
      </w:r>
      <w:proofErr w:type="spellEnd"/>
      <w:r w:rsidRPr="000A003A">
        <w:rPr>
          <w:lang w:val="en-US"/>
        </w:rPr>
        <w:t xml:space="preserve"> also identified missing values in the final data</w:t>
      </w:r>
      <w:r w:rsidR="0046273E" w:rsidRPr="000A003A">
        <w:rPr>
          <w:lang w:val="en-US"/>
        </w:rPr>
        <w:t xml:space="preserve"> </w:t>
      </w:r>
      <w:r w:rsidRPr="000A003A">
        <w:rPr>
          <w:lang w:val="en-US"/>
        </w:rPr>
        <w:t xml:space="preserve">frame. This reflected missing data for early years and unsuccessful conversion of </w:t>
      </w:r>
      <w:proofErr w:type="spellStart"/>
      <w:r w:rsidRPr="000A003A">
        <w:rPr>
          <w:lang w:val="en-US"/>
        </w:rPr>
        <w:t>isocodes</w:t>
      </w:r>
      <w:proofErr w:type="spellEnd"/>
      <w:r w:rsidRPr="000A003A">
        <w:rPr>
          <w:lang w:val="en-US"/>
        </w:rPr>
        <w:t>.</w:t>
      </w:r>
    </w:p>
    <w:p w14:paraId="3F4E501B" w14:textId="1760420F" w:rsidR="00E70C51" w:rsidRPr="00AC5138" w:rsidDel="00E70C51" w:rsidRDefault="00E70C51" w:rsidP="00E70C51">
      <w:pPr>
        <w:pStyle w:val="ListParagraph"/>
        <w:numPr>
          <w:ilvl w:val="0"/>
          <w:numId w:val="23"/>
        </w:numPr>
        <w:spacing w:after="160" w:line="259" w:lineRule="auto"/>
        <w:rPr>
          <w:del w:id="4" w:author="Andrew Etchell" w:date="2022-06-15T10:15:00Z"/>
          <w:lang w:val="en-US"/>
        </w:rPr>
        <w:pPrChange w:id="5" w:author="Andrew Etchell" w:date="2022-06-15T10:15:00Z">
          <w:pPr>
            <w:spacing w:after="160" w:line="259" w:lineRule="auto"/>
          </w:pPr>
        </w:pPrChange>
      </w:pPr>
      <w:commentRangeStart w:id="6"/>
      <w:del w:id="7" w:author="Andrew Etchell" w:date="2022-06-15T10:15:00Z">
        <w:r w:rsidRPr="00E70C51" w:rsidDel="00E70C51">
          <w:rPr>
            <w:lang w:val="en-US"/>
          </w:rPr>
          <w:delText xml:space="preserve">04- aid </w:delText>
        </w:r>
        <w:r w:rsidRPr="00E70C51" w:rsidDel="00E70C51">
          <w:rPr>
            <w:b/>
            <w:lang w:val="en-US"/>
            <w:rPrChange w:id="8" w:author="Andrew Etchell" w:date="2022-06-15T10:15:00Z">
              <w:rPr>
                <w:lang w:val="en-US"/>
              </w:rPr>
            </w:rPrChange>
          </w:rPr>
          <w:delText>dependency</w:delText>
        </w:r>
        <w:commentRangeEnd w:id="6"/>
        <w:r w:rsidDel="00E70C51">
          <w:rPr>
            <w:rStyle w:val="CommentReference"/>
          </w:rPr>
          <w:commentReference w:id="6"/>
        </w:r>
      </w:del>
    </w:p>
    <w:p w14:paraId="4C640D04" w14:textId="77777777" w:rsidR="00C26B73" w:rsidRPr="00AC5138" w:rsidRDefault="00C26B73" w:rsidP="00E70C51">
      <w:pPr>
        <w:pStyle w:val="ListParagraph"/>
        <w:numPr>
          <w:ilvl w:val="0"/>
          <w:numId w:val="23"/>
        </w:numPr>
        <w:spacing w:after="160" w:line="259" w:lineRule="auto"/>
        <w:rPr>
          <w:lang w:val="en-US"/>
        </w:rPr>
        <w:pPrChange w:id="9" w:author="Andrew Etchell" w:date="2022-06-15T10:15:00Z">
          <w:pPr>
            <w:spacing w:after="160" w:line="259" w:lineRule="auto"/>
          </w:pPr>
        </w:pPrChange>
      </w:pPr>
    </w:p>
    <w:p w14:paraId="7E3FDC7D" w14:textId="1CA7A447" w:rsidR="00447F70" w:rsidRPr="000A003A" w:rsidRDefault="00447F70" w:rsidP="00447F70">
      <w:pPr>
        <w:rPr>
          <w:b/>
          <w:lang w:val="en-US"/>
        </w:rPr>
      </w:pPr>
      <w:commentRangeStart w:id="10"/>
      <w:r w:rsidRPr="000A003A">
        <w:rPr>
          <w:b/>
          <w:lang w:val="en-US"/>
        </w:rPr>
        <w:lastRenderedPageBreak/>
        <w:t>0</w:t>
      </w:r>
      <w:ins w:id="11" w:author="Andrew Etchell" w:date="2022-06-15T10:14:00Z">
        <w:r w:rsidR="00E70C51">
          <w:rPr>
            <w:b/>
            <w:lang w:val="en-US"/>
          </w:rPr>
          <w:t>3</w:t>
        </w:r>
      </w:ins>
      <w:del w:id="12" w:author="Andrew Etchell" w:date="2022-06-15T10:14:00Z">
        <w:r w:rsidRPr="000A003A" w:rsidDel="00E70C51">
          <w:rPr>
            <w:b/>
            <w:lang w:val="en-US"/>
          </w:rPr>
          <w:delText>4</w:delText>
        </w:r>
      </w:del>
      <w:r w:rsidRPr="000A003A">
        <w:rPr>
          <w:b/>
          <w:lang w:val="en-US"/>
        </w:rPr>
        <w:t>-aid-volatility</w:t>
      </w:r>
      <w:commentRangeEnd w:id="10"/>
      <w:r w:rsidR="00882140" w:rsidRPr="000A003A">
        <w:rPr>
          <w:rStyle w:val="CommentReference"/>
        </w:rPr>
        <w:commentReference w:id="10"/>
      </w:r>
    </w:p>
    <w:p w14:paraId="72FA9387" w14:textId="77777777" w:rsidR="00447F70" w:rsidRPr="000A003A" w:rsidRDefault="00447F70" w:rsidP="00447F70">
      <w:pPr>
        <w:pStyle w:val="ListParagraph"/>
        <w:numPr>
          <w:ilvl w:val="0"/>
          <w:numId w:val="16"/>
        </w:numPr>
        <w:spacing w:after="160" w:line="259" w:lineRule="auto"/>
        <w:rPr>
          <w:b/>
          <w:lang w:val="en-US"/>
        </w:rPr>
      </w:pPr>
      <w:r w:rsidRPr="000A003A">
        <w:rPr>
          <w:b/>
          <w:lang w:val="en-US"/>
        </w:rPr>
        <w:t>Does the measure of volatility make sense with the adjustment of CPA.GNI or should we use a different coefficient of variation?</w:t>
      </w:r>
    </w:p>
    <w:p w14:paraId="11FAA672" w14:textId="262C8083" w:rsidR="00447F70" w:rsidRPr="000A003A" w:rsidRDefault="00447F70" w:rsidP="00447F70">
      <w:pPr>
        <w:pStyle w:val="ListParagraph"/>
        <w:numPr>
          <w:ilvl w:val="1"/>
          <w:numId w:val="16"/>
        </w:numPr>
        <w:spacing w:after="160" w:line="259" w:lineRule="auto"/>
        <w:rPr>
          <w:lang w:val="en-US"/>
        </w:rPr>
      </w:pPr>
      <w:r w:rsidRPr="000A003A">
        <w:rPr>
          <w:lang w:val="en-US"/>
        </w:rPr>
        <w:t xml:space="preserve">The rolling mean of the </w:t>
      </w:r>
      <w:proofErr w:type="spellStart"/>
      <w:r w:rsidRPr="000A003A">
        <w:rPr>
          <w:lang w:val="en-US"/>
        </w:rPr>
        <w:t>cpa_gni</w:t>
      </w:r>
      <w:proofErr w:type="spellEnd"/>
      <w:r w:rsidRPr="000A003A">
        <w:rPr>
          <w:lang w:val="en-US"/>
        </w:rPr>
        <w:t xml:space="preserve"> is calculated over 3 years and the standard deviation is calculated based on a rolling average of 5 years. </w:t>
      </w:r>
      <w:r w:rsidR="00BB6519" w:rsidRPr="000A003A">
        <w:rPr>
          <w:lang w:val="en-US"/>
        </w:rPr>
        <w:t xml:space="preserve">Is this what is intended? </w:t>
      </w:r>
    </w:p>
    <w:p w14:paraId="702D031B" w14:textId="77777777" w:rsidR="00C32529" w:rsidRPr="000A003A" w:rsidRDefault="00C32529" w:rsidP="00C32529">
      <w:pPr>
        <w:pStyle w:val="ListParagraph"/>
        <w:spacing w:after="160" w:line="259" w:lineRule="auto"/>
        <w:ind w:left="1440"/>
        <w:rPr>
          <w:lang w:val="en-US"/>
        </w:rPr>
      </w:pPr>
    </w:p>
    <w:p w14:paraId="1F4DF3AE" w14:textId="2484890B" w:rsidR="00C26B73" w:rsidRPr="000A003A" w:rsidRDefault="00C32529" w:rsidP="003D7D55">
      <w:pPr>
        <w:pStyle w:val="ListParagraph"/>
        <w:numPr>
          <w:ilvl w:val="1"/>
          <w:numId w:val="16"/>
        </w:numPr>
        <w:spacing w:after="240" w:line="259" w:lineRule="auto"/>
        <w:jc w:val="both"/>
        <w:rPr>
          <w:rFonts w:eastAsia="Calibri" w:cs="Calibri"/>
          <w:szCs w:val="18"/>
        </w:rPr>
      </w:pPr>
      <w:r w:rsidRPr="000A003A">
        <w:rPr>
          <w:lang w:val="en-US"/>
        </w:rPr>
        <w:t xml:space="preserve">There are </w:t>
      </w:r>
      <w:r w:rsidR="007A7249" w:rsidRPr="000A003A">
        <w:rPr>
          <w:lang w:val="en-US"/>
        </w:rPr>
        <w:t>currently two different</w:t>
      </w:r>
      <w:r w:rsidRPr="000A003A">
        <w:rPr>
          <w:lang w:val="en-US"/>
        </w:rPr>
        <w:t xml:space="preserve"> functions used to calculate the rolling mean. Specifically, </w:t>
      </w:r>
      <w:r w:rsidR="00447F70" w:rsidRPr="000A003A">
        <w:rPr>
          <w:lang w:val="en-US"/>
        </w:rPr>
        <w:t>`</w:t>
      </w:r>
      <w:proofErr w:type="spellStart"/>
      <w:r w:rsidR="00447F70" w:rsidRPr="000A003A">
        <w:rPr>
          <w:lang w:val="en-US"/>
        </w:rPr>
        <w:t>roll_mean</w:t>
      </w:r>
      <w:proofErr w:type="spellEnd"/>
      <w:r w:rsidR="00447F70" w:rsidRPr="000A003A">
        <w:rPr>
          <w:lang w:val="en-US"/>
        </w:rPr>
        <w:t>` (from the roll package) and the `</w:t>
      </w:r>
      <w:proofErr w:type="spellStart"/>
      <w:r w:rsidR="00447F70" w:rsidRPr="000A003A">
        <w:rPr>
          <w:lang w:val="en-US"/>
        </w:rPr>
        <w:t>rollmeanr</w:t>
      </w:r>
      <w:proofErr w:type="spellEnd"/>
      <w:r w:rsidR="00447F70" w:rsidRPr="000A003A">
        <w:rPr>
          <w:lang w:val="en-US"/>
        </w:rPr>
        <w:t xml:space="preserve">` function (from the zoo package). Both appear to produce the same results and </w:t>
      </w:r>
      <w:r w:rsidRPr="000A003A">
        <w:rPr>
          <w:lang w:val="en-US"/>
        </w:rPr>
        <w:t>are</w:t>
      </w:r>
      <w:r w:rsidR="00447F70" w:rsidRPr="000A003A">
        <w:rPr>
          <w:lang w:val="en-US"/>
        </w:rPr>
        <w:t xml:space="preserve"> functionally equivalent. However, </w:t>
      </w:r>
      <w:r w:rsidRPr="000A003A">
        <w:rPr>
          <w:lang w:val="en-US"/>
        </w:rPr>
        <w:t>the</w:t>
      </w:r>
      <w:r w:rsidR="00447F70" w:rsidRPr="000A003A">
        <w:rPr>
          <w:lang w:val="en-US"/>
        </w:rPr>
        <w:t xml:space="preserve"> `</w:t>
      </w:r>
      <w:proofErr w:type="spellStart"/>
      <w:r w:rsidR="00447F70" w:rsidRPr="000A003A">
        <w:rPr>
          <w:lang w:val="en-US"/>
        </w:rPr>
        <w:t>rollmean</w:t>
      </w:r>
      <w:proofErr w:type="spellEnd"/>
      <w:r w:rsidR="00447F70" w:rsidRPr="000A003A">
        <w:rPr>
          <w:lang w:val="en-US"/>
        </w:rPr>
        <w:t>` (from the zoo package) is functionally different to `</w:t>
      </w:r>
      <w:proofErr w:type="spellStart"/>
      <w:r w:rsidR="00447F70" w:rsidRPr="000A003A">
        <w:rPr>
          <w:lang w:val="en-US"/>
        </w:rPr>
        <w:t>roll_mean</w:t>
      </w:r>
      <w:proofErr w:type="spellEnd"/>
      <w:r w:rsidR="00447F70" w:rsidRPr="000A003A">
        <w:rPr>
          <w:lang w:val="en-US"/>
        </w:rPr>
        <w:t>` (</w:t>
      </w:r>
      <w:r w:rsidRPr="000A003A">
        <w:rPr>
          <w:lang w:val="en-US"/>
        </w:rPr>
        <w:t xml:space="preserve">from the roll package). </w:t>
      </w:r>
      <w:r w:rsidR="007A7249" w:rsidRPr="000A003A">
        <w:rPr>
          <w:lang w:val="en-US"/>
        </w:rPr>
        <w:t>This difference may result in undetected errors when changing code.</w:t>
      </w:r>
    </w:p>
    <w:p w14:paraId="1F3FF4F6" w14:textId="77777777" w:rsidR="007A7249" w:rsidRPr="000A003A" w:rsidRDefault="007A7249" w:rsidP="007A7249">
      <w:pPr>
        <w:pStyle w:val="ListParagraph"/>
        <w:rPr>
          <w:rFonts w:eastAsia="Calibri" w:cs="Calibri"/>
          <w:szCs w:val="18"/>
        </w:rPr>
      </w:pPr>
    </w:p>
    <w:p w14:paraId="45BE62DD" w14:textId="77777777" w:rsidR="00240E90" w:rsidRPr="000A003A" w:rsidRDefault="00240E90" w:rsidP="00240E90">
      <w:pPr>
        <w:pStyle w:val="ListParagraph"/>
        <w:numPr>
          <w:ilvl w:val="0"/>
          <w:numId w:val="14"/>
        </w:numPr>
        <w:spacing w:after="160" w:line="259" w:lineRule="auto"/>
        <w:rPr>
          <w:b/>
          <w:lang w:val="en-US"/>
        </w:rPr>
      </w:pPr>
      <w:r w:rsidRPr="000A003A">
        <w:rPr>
          <w:b/>
          <w:lang w:val="en-US"/>
        </w:rPr>
        <w:t>Issues Identified by log</w:t>
      </w:r>
    </w:p>
    <w:p w14:paraId="33E38995" w14:textId="73845B99" w:rsidR="00240E90" w:rsidRPr="000A003A" w:rsidRDefault="00240E90" w:rsidP="00240E90">
      <w:pPr>
        <w:pStyle w:val="ListParagraph"/>
        <w:numPr>
          <w:ilvl w:val="1"/>
          <w:numId w:val="14"/>
        </w:numPr>
        <w:spacing w:after="160" w:line="259" w:lineRule="auto"/>
        <w:rPr>
          <w:lang w:val="en-US"/>
        </w:rPr>
      </w:pPr>
      <w:r w:rsidRPr="000A003A">
        <w:rPr>
          <w:lang w:val="en-US"/>
        </w:rPr>
        <w:t xml:space="preserve">The </w:t>
      </w:r>
      <w:proofErr w:type="spellStart"/>
      <w:r w:rsidRPr="000A003A">
        <w:rPr>
          <w:lang w:val="en-US"/>
        </w:rPr>
        <w:t>gni</w:t>
      </w:r>
      <w:proofErr w:type="spellEnd"/>
      <w:r w:rsidRPr="000A003A">
        <w:rPr>
          <w:lang w:val="en-US"/>
        </w:rPr>
        <w:t>-raw dataset contains values for South Sudan (</w:t>
      </w:r>
      <w:proofErr w:type="gramStart"/>
      <w:r w:rsidRPr="000A003A">
        <w:rPr>
          <w:lang w:val="en-US"/>
        </w:rPr>
        <w:t>SSD)  and</w:t>
      </w:r>
      <w:proofErr w:type="gramEnd"/>
      <w:r w:rsidRPr="000A003A">
        <w:rPr>
          <w:lang w:val="en-US"/>
        </w:rPr>
        <w:t xml:space="preserve"> the </w:t>
      </w:r>
      <w:proofErr w:type="spellStart"/>
      <w:r w:rsidRPr="000A003A">
        <w:rPr>
          <w:lang w:val="en-US"/>
        </w:rPr>
        <w:t>other_raw</w:t>
      </w:r>
      <w:proofErr w:type="spellEnd"/>
      <w:r w:rsidRPr="000A003A">
        <w:rPr>
          <w:lang w:val="en-US"/>
        </w:rPr>
        <w:t xml:space="preserve"> also contains values for </w:t>
      </w:r>
      <w:proofErr w:type="spellStart"/>
      <w:r w:rsidRPr="000A003A">
        <w:rPr>
          <w:lang w:val="en-US"/>
        </w:rPr>
        <w:t>gni</w:t>
      </w:r>
      <w:proofErr w:type="spellEnd"/>
      <w:r w:rsidRPr="000A003A">
        <w:rPr>
          <w:lang w:val="en-US"/>
        </w:rPr>
        <w:t xml:space="preserve"> for South Sudan (SSD). When </w:t>
      </w:r>
      <w:proofErr w:type="spellStart"/>
      <w:r w:rsidRPr="000A003A">
        <w:rPr>
          <w:lang w:val="en-US"/>
        </w:rPr>
        <w:t>rbinding</w:t>
      </w:r>
      <w:proofErr w:type="spellEnd"/>
      <w:r w:rsidRPr="000A003A">
        <w:rPr>
          <w:lang w:val="en-US"/>
        </w:rPr>
        <w:t xml:space="preserve"> the datasets, this results in duplicate values for SSD for certain years. </w:t>
      </w:r>
    </w:p>
    <w:p w14:paraId="3B21F60A" w14:textId="1A44117A" w:rsidR="00240E90" w:rsidRPr="000A003A" w:rsidRDefault="00240E90" w:rsidP="00240E90">
      <w:pPr>
        <w:pStyle w:val="ListParagraph"/>
        <w:numPr>
          <w:ilvl w:val="1"/>
          <w:numId w:val="14"/>
        </w:numPr>
        <w:spacing w:after="160" w:line="259" w:lineRule="auto"/>
        <w:rPr>
          <w:lang w:val="en-US"/>
        </w:rPr>
      </w:pPr>
      <w:r w:rsidRPr="000A003A">
        <w:rPr>
          <w:lang w:val="en-US"/>
        </w:rPr>
        <w:t xml:space="preserve">A temporary fix has been implemented to group by </w:t>
      </w:r>
      <w:proofErr w:type="spellStart"/>
      <w:r w:rsidRPr="000A003A">
        <w:rPr>
          <w:lang w:val="en-US"/>
        </w:rPr>
        <w:t>isocode</w:t>
      </w:r>
      <w:proofErr w:type="spellEnd"/>
      <w:r w:rsidRPr="000A003A">
        <w:rPr>
          <w:lang w:val="en-US"/>
        </w:rPr>
        <w:t xml:space="preserve">, year and </w:t>
      </w:r>
      <w:proofErr w:type="spellStart"/>
      <w:r w:rsidRPr="000A003A">
        <w:rPr>
          <w:lang w:val="en-US"/>
        </w:rPr>
        <w:t>variablename</w:t>
      </w:r>
      <w:proofErr w:type="spellEnd"/>
      <w:r w:rsidRPr="000A003A">
        <w:rPr>
          <w:lang w:val="en-US"/>
        </w:rPr>
        <w:t xml:space="preserve"> and then take the mean of the values in the </w:t>
      </w:r>
      <w:proofErr w:type="spellStart"/>
      <w:r w:rsidRPr="000A003A">
        <w:rPr>
          <w:lang w:val="en-US"/>
        </w:rPr>
        <w:t>dat_final</w:t>
      </w:r>
      <w:proofErr w:type="spellEnd"/>
      <w:r w:rsidRPr="000A003A">
        <w:rPr>
          <w:lang w:val="en-US"/>
        </w:rPr>
        <w:t xml:space="preserve">. The issue can be fixed by selecting the desired values from the appropriate dataset. </w:t>
      </w:r>
    </w:p>
    <w:p w14:paraId="0B8A3601" w14:textId="3114EEA8" w:rsidR="007A7249" w:rsidRDefault="00240E90" w:rsidP="00B55A37">
      <w:pPr>
        <w:pStyle w:val="ListParagraph"/>
        <w:numPr>
          <w:ilvl w:val="1"/>
          <w:numId w:val="14"/>
        </w:numPr>
        <w:spacing w:after="160" w:line="259" w:lineRule="auto"/>
        <w:rPr>
          <w:ins w:id="13" w:author="Andrew Etchell" w:date="2022-06-15T10:15:00Z"/>
          <w:lang w:val="en-US"/>
        </w:rPr>
      </w:pPr>
      <w:r w:rsidRPr="000A003A">
        <w:rPr>
          <w:lang w:val="en-US"/>
        </w:rPr>
        <w:t xml:space="preserve">The </w:t>
      </w:r>
      <w:proofErr w:type="spellStart"/>
      <w:r w:rsidRPr="000A003A">
        <w:rPr>
          <w:lang w:val="en-US"/>
        </w:rPr>
        <w:t>gni</w:t>
      </w:r>
      <w:proofErr w:type="spellEnd"/>
      <w:r w:rsidRPr="000A003A">
        <w:rPr>
          <w:lang w:val="en-US"/>
        </w:rPr>
        <w:t xml:space="preserve"> values for SSD in 2011 are either 0.5x the GNI in 2020 or 1.5x it depending on which value is used. </w:t>
      </w:r>
    </w:p>
    <w:p w14:paraId="4C762B81" w14:textId="41CCA046" w:rsidR="00E70C51" w:rsidRPr="00E70C51" w:rsidRDefault="00E70C51" w:rsidP="00E70C51">
      <w:pPr>
        <w:spacing w:after="160" w:line="259" w:lineRule="auto"/>
        <w:rPr>
          <w:ins w:id="14" w:author="Andrew Etchell" w:date="2022-06-15T10:15:00Z"/>
          <w:b/>
          <w:lang w:val="en-US"/>
          <w:rPrChange w:id="15" w:author="Andrew Etchell" w:date="2022-06-15T10:15:00Z">
            <w:rPr>
              <w:ins w:id="16" w:author="Andrew Etchell" w:date="2022-06-15T10:15:00Z"/>
              <w:lang w:val="en-US"/>
            </w:rPr>
          </w:rPrChange>
        </w:rPr>
        <w:pPrChange w:id="17" w:author="Andrew Etchell" w:date="2022-06-15T10:15:00Z">
          <w:pPr>
            <w:pStyle w:val="ListParagraph"/>
            <w:numPr>
              <w:numId w:val="14"/>
            </w:numPr>
            <w:spacing w:after="160" w:line="259" w:lineRule="auto"/>
            <w:ind w:hanging="360"/>
          </w:pPr>
        </w:pPrChange>
      </w:pPr>
      <w:commentRangeStart w:id="18"/>
      <w:ins w:id="19" w:author="Andrew Etchell" w:date="2022-06-15T10:15:00Z">
        <w:r w:rsidRPr="00AC5138">
          <w:rPr>
            <w:lang w:val="en-US"/>
          </w:rPr>
          <w:t xml:space="preserve">04- aid </w:t>
        </w:r>
        <w:r w:rsidRPr="00E70C51">
          <w:rPr>
            <w:b/>
            <w:lang w:val="en-US"/>
            <w:rPrChange w:id="20" w:author="Andrew Etchell" w:date="2022-06-15T10:15:00Z">
              <w:rPr>
                <w:lang w:val="en-US"/>
              </w:rPr>
            </w:rPrChange>
          </w:rPr>
          <w:t>dependency</w:t>
        </w:r>
        <w:commentRangeEnd w:id="18"/>
        <w:r>
          <w:rPr>
            <w:rStyle w:val="CommentReference"/>
          </w:rPr>
          <w:commentReference w:id="18"/>
        </w:r>
      </w:ins>
    </w:p>
    <w:p w14:paraId="0B1462F3" w14:textId="7AD48F71" w:rsidR="00E70C51" w:rsidRPr="00AC5138" w:rsidRDefault="00E70C51" w:rsidP="00E70C51">
      <w:pPr>
        <w:pStyle w:val="ListParagraph"/>
        <w:numPr>
          <w:ilvl w:val="0"/>
          <w:numId w:val="14"/>
        </w:numPr>
        <w:spacing w:after="160" w:line="259" w:lineRule="auto"/>
        <w:rPr>
          <w:lang w:val="en-US"/>
        </w:rPr>
        <w:pPrChange w:id="21" w:author="Andrew Etchell" w:date="2022-06-15T10:15:00Z">
          <w:pPr>
            <w:pStyle w:val="ListParagraph"/>
            <w:numPr>
              <w:ilvl w:val="1"/>
              <w:numId w:val="14"/>
            </w:numPr>
            <w:spacing w:after="160" w:line="259" w:lineRule="auto"/>
            <w:ind w:left="1440" w:hanging="360"/>
          </w:pPr>
        </w:pPrChange>
      </w:pPr>
      <w:ins w:id="22" w:author="Andrew Etchell" w:date="2022-06-15T10:15:00Z">
        <w:r>
          <w:rPr>
            <w:lang w:val="en-US"/>
          </w:rPr>
          <w:t>???</w:t>
        </w:r>
      </w:ins>
    </w:p>
    <w:p w14:paraId="41DBCE16" w14:textId="77777777" w:rsidR="00240E90" w:rsidRPr="000A003A" w:rsidRDefault="00240E90" w:rsidP="00240E90">
      <w:pPr>
        <w:rPr>
          <w:b/>
          <w:lang w:val="en-US"/>
        </w:rPr>
      </w:pPr>
      <w:r w:rsidRPr="000A003A">
        <w:rPr>
          <w:b/>
          <w:lang w:val="en-US"/>
        </w:rPr>
        <w:t>05-debt-to-GDP-ratio</w:t>
      </w:r>
    </w:p>
    <w:p w14:paraId="287E0CB1" w14:textId="77777777" w:rsidR="00240E90" w:rsidRPr="000A003A" w:rsidRDefault="00240E90" w:rsidP="00240E90">
      <w:pPr>
        <w:pStyle w:val="ListParagraph"/>
        <w:numPr>
          <w:ilvl w:val="0"/>
          <w:numId w:val="17"/>
        </w:numPr>
        <w:spacing w:after="160" w:line="259" w:lineRule="auto"/>
        <w:rPr>
          <w:b/>
          <w:lang w:val="en-US"/>
        </w:rPr>
      </w:pPr>
      <w:commentRangeStart w:id="23"/>
      <w:commentRangeStart w:id="24"/>
      <w:r w:rsidRPr="000A003A">
        <w:rPr>
          <w:b/>
          <w:lang w:val="en-US"/>
        </w:rPr>
        <w:t xml:space="preserve">Does the exclusion of estimates make sense? </w:t>
      </w:r>
      <w:commentRangeEnd w:id="23"/>
      <w:r w:rsidR="00D665CC" w:rsidRPr="000A003A">
        <w:rPr>
          <w:rStyle w:val="CommentReference"/>
        </w:rPr>
        <w:commentReference w:id="23"/>
      </w:r>
      <w:commentRangeEnd w:id="24"/>
      <w:r w:rsidR="00E70C51">
        <w:rPr>
          <w:rStyle w:val="CommentReference"/>
        </w:rPr>
        <w:commentReference w:id="24"/>
      </w:r>
    </w:p>
    <w:p w14:paraId="06B9AEF5" w14:textId="18F67BC3" w:rsidR="00240E90" w:rsidRPr="000A003A" w:rsidRDefault="00240E90" w:rsidP="00240E90">
      <w:pPr>
        <w:pStyle w:val="ListParagraph"/>
        <w:numPr>
          <w:ilvl w:val="1"/>
          <w:numId w:val="17"/>
        </w:numPr>
        <w:spacing w:after="160" w:line="259" w:lineRule="auto"/>
        <w:rPr>
          <w:lang w:val="en-US"/>
        </w:rPr>
      </w:pPr>
      <w:r w:rsidRPr="000A003A">
        <w:rPr>
          <w:lang w:val="en-US"/>
        </w:rPr>
        <w:t xml:space="preserve">The </w:t>
      </w:r>
      <w:del w:id="25" w:author="Andrew Etchell" w:date="2022-06-15T10:15:00Z">
        <w:r w:rsidRPr="000A003A" w:rsidDel="00E70C51">
          <w:rPr>
            <w:lang w:val="en-US"/>
          </w:rPr>
          <w:delText xml:space="preserve">inclusion </w:delText>
        </w:r>
      </w:del>
      <w:ins w:id="26" w:author="Andrew Etchell" w:date="2022-06-15T10:15:00Z">
        <w:r w:rsidR="00E70C51">
          <w:rPr>
            <w:lang w:val="en-US"/>
          </w:rPr>
          <w:t>exclusion</w:t>
        </w:r>
        <w:r w:rsidR="00E70C51" w:rsidRPr="000A003A">
          <w:rPr>
            <w:lang w:val="en-US"/>
          </w:rPr>
          <w:t xml:space="preserve"> </w:t>
        </w:r>
      </w:ins>
      <w:r w:rsidRPr="000A003A">
        <w:rPr>
          <w:lang w:val="en-US"/>
        </w:rPr>
        <w:t xml:space="preserve">of estimated data does make sense. </w:t>
      </w:r>
    </w:p>
    <w:p w14:paraId="1C799984" w14:textId="77777777" w:rsidR="00240E90" w:rsidRPr="000A003A" w:rsidRDefault="00240E90" w:rsidP="00240E90">
      <w:pPr>
        <w:pStyle w:val="ListParagraph"/>
        <w:numPr>
          <w:ilvl w:val="0"/>
          <w:numId w:val="17"/>
        </w:numPr>
        <w:spacing w:after="160" w:line="259" w:lineRule="auto"/>
        <w:rPr>
          <w:b/>
          <w:lang w:val="en-US"/>
        </w:rPr>
      </w:pPr>
      <w:r w:rsidRPr="000A003A">
        <w:rPr>
          <w:b/>
          <w:lang w:val="en-US"/>
        </w:rPr>
        <w:t>Issues identified by log</w:t>
      </w:r>
    </w:p>
    <w:p w14:paraId="3710E353" w14:textId="679F8951" w:rsidR="00C26B73" w:rsidRPr="000A003A" w:rsidRDefault="00240E90" w:rsidP="003D7D55">
      <w:pPr>
        <w:pStyle w:val="ListParagraph"/>
        <w:numPr>
          <w:ilvl w:val="1"/>
          <w:numId w:val="17"/>
        </w:numPr>
        <w:spacing w:after="240" w:line="259" w:lineRule="auto"/>
        <w:jc w:val="both"/>
        <w:rPr>
          <w:rFonts w:eastAsia="Calibri" w:cs="Calibri"/>
          <w:szCs w:val="18"/>
        </w:rPr>
      </w:pPr>
      <w:r w:rsidRPr="000A003A">
        <w:rPr>
          <w:lang w:val="en-US"/>
        </w:rPr>
        <w:t xml:space="preserve">The log identified that only Dominica has data for 2021. Additionally, </w:t>
      </w:r>
      <w:r w:rsidR="00B55A37" w:rsidRPr="000A003A">
        <w:rPr>
          <w:lang w:val="en-US"/>
        </w:rPr>
        <w:t xml:space="preserve">only </w:t>
      </w:r>
      <w:r w:rsidRPr="000A003A">
        <w:rPr>
          <w:lang w:val="en-US"/>
        </w:rPr>
        <w:t>58 countries have data until 2020</w:t>
      </w:r>
      <w:r w:rsidR="00B55A37" w:rsidRPr="000A003A">
        <w:rPr>
          <w:lang w:val="en-US"/>
        </w:rPr>
        <w:t xml:space="preserve">. </w:t>
      </w:r>
      <w:r w:rsidRPr="000A003A">
        <w:rPr>
          <w:lang w:val="en-US"/>
        </w:rPr>
        <w:t xml:space="preserve"> </w:t>
      </w:r>
    </w:p>
    <w:p w14:paraId="6D984A39" w14:textId="77777777" w:rsidR="00182D7F" w:rsidRPr="000A003A" w:rsidRDefault="00182D7F" w:rsidP="00182D7F">
      <w:pPr>
        <w:rPr>
          <w:b/>
          <w:lang w:val="en-US"/>
        </w:rPr>
      </w:pPr>
      <w:commentRangeStart w:id="27"/>
      <w:r w:rsidRPr="000A003A">
        <w:rPr>
          <w:b/>
          <w:lang w:val="en-US"/>
        </w:rPr>
        <w:t>06-inflation</w:t>
      </w:r>
      <w:commentRangeEnd w:id="27"/>
      <w:r w:rsidR="00D665CC" w:rsidRPr="000A003A">
        <w:rPr>
          <w:rStyle w:val="CommentReference"/>
        </w:rPr>
        <w:commentReference w:id="27"/>
      </w:r>
    </w:p>
    <w:p w14:paraId="06645D41" w14:textId="77777777" w:rsidR="00182D7F" w:rsidRPr="000A003A" w:rsidRDefault="00182D7F" w:rsidP="00182D7F">
      <w:pPr>
        <w:pStyle w:val="ListParagraph"/>
        <w:numPr>
          <w:ilvl w:val="0"/>
          <w:numId w:val="18"/>
        </w:numPr>
        <w:spacing w:after="160" w:line="259" w:lineRule="auto"/>
        <w:rPr>
          <w:b/>
          <w:lang w:val="en-US"/>
        </w:rPr>
      </w:pPr>
      <w:r w:rsidRPr="000A003A">
        <w:rPr>
          <w:b/>
          <w:lang w:val="en-US"/>
        </w:rPr>
        <w:t>Issues identified by log</w:t>
      </w:r>
    </w:p>
    <w:p w14:paraId="535A4A6C" w14:textId="79232C44" w:rsidR="00182D7F" w:rsidRPr="000A003A" w:rsidRDefault="00182D7F" w:rsidP="00182D7F">
      <w:pPr>
        <w:pStyle w:val="ListParagraph"/>
        <w:numPr>
          <w:ilvl w:val="1"/>
          <w:numId w:val="18"/>
        </w:numPr>
        <w:spacing w:after="160" w:line="259" w:lineRule="auto"/>
        <w:rPr>
          <w:b/>
          <w:lang w:val="en-US"/>
        </w:rPr>
      </w:pPr>
      <w:r w:rsidRPr="000A003A">
        <w:rPr>
          <w:lang w:val="en-US"/>
        </w:rPr>
        <w:t>The log identified missing data in 2022</w:t>
      </w:r>
      <w:r w:rsidR="006F571C" w:rsidRPr="000A003A">
        <w:rPr>
          <w:lang w:val="en-US"/>
        </w:rPr>
        <w:t xml:space="preserve"> for several countries as well as m</w:t>
      </w:r>
      <w:r w:rsidRPr="000A003A">
        <w:rPr>
          <w:lang w:val="en-US"/>
        </w:rPr>
        <w:t xml:space="preserve">issing values for several countries in 2021. Based on the filename of the csv, it appears to be world bank data:  </w:t>
      </w:r>
      <w:hyperlink r:id="rId11" w:history="1">
        <w:r w:rsidRPr="000A003A">
          <w:rPr>
            <w:rStyle w:val="Hyperlink"/>
            <w:lang w:val="en-US"/>
          </w:rPr>
          <w:t>https://data.worldbank.org/indicator/FP.CPI.TOTL.ZG</w:t>
        </w:r>
      </w:hyperlink>
      <w:r w:rsidRPr="000A003A">
        <w:rPr>
          <w:lang w:val="en-US"/>
        </w:rPr>
        <w:t xml:space="preserve"> </w:t>
      </w:r>
      <w:r w:rsidR="006F571C" w:rsidRPr="000A003A">
        <w:rPr>
          <w:lang w:val="en-US"/>
        </w:rPr>
        <w:t>The</w:t>
      </w:r>
      <w:r w:rsidRPr="000A003A">
        <w:rPr>
          <w:lang w:val="en-US"/>
        </w:rPr>
        <w:t xml:space="preserve"> most recent dataset has been updated with 2021 data for </w:t>
      </w:r>
      <w:r w:rsidR="006F571C" w:rsidRPr="000A003A">
        <w:rPr>
          <w:lang w:val="en-US"/>
        </w:rPr>
        <w:t>several countries.</w:t>
      </w:r>
    </w:p>
    <w:p w14:paraId="1DE7805D" w14:textId="77777777" w:rsidR="00182D7F" w:rsidRPr="000A003A" w:rsidRDefault="00182D7F" w:rsidP="00182D7F">
      <w:pPr>
        <w:rPr>
          <w:b/>
          <w:lang w:val="en-US"/>
        </w:rPr>
      </w:pPr>
      <w:r w:rsidRPr="000A003A">
        <w:rPr>
          <w:b/>
          <w:lang w:val="en-US"/>
        </w:rPr>
        <w:t>07-corruption</w:t>
      </w:r>
    </w:p>
    <w:p w14:paraId="5534310C" w14:textId="77777777" w:rsidR="00182D7F" w:rsidRPr="000A003A" w:rsidRDefault="00182D7F" w:rsidP="00182D7F">
      <w:pPr>
        <w:pStyle w:val="ListParagraph"/>
        <w:numPr>
          <w:ilvl w:val="0"/>
          <w:numId w:val="18"/>
        </w:numPr>
        <w:spacing w:after="160" w:line="259" w:lineRule="auto"/>
        <w:rPr>
          <w:lang w:val="en-US"/>
        </w:rPr>
      </w:pPr>
      <w:r w:rsidRPr="000A003A">
        <w:rPr>
          <w:b/>
          <w:lang w:val="en-US"/>
        </w:rPr>
        <w:t>Issues identified by log</w:t>
      </w:r>
    </w:p>
    <w:p w14:paraId="4E4A7B37" w14:textId="1401F43B" w:rsidR="00182D7F" w:rsidRPr="000A003A" w:rsidRDefault="00182D7F" w:rsidP="00182D7F">
      <w:pPr>
        <w:pStyle w:val="ListParagraph"/>
        <w:numPr>
          <w:ilvl w:val="1"/>
          <w:numId w:val="18"/>
        </w:numPr>
        <w:spacing w:after="160" w:line="259" w:lineRule="auto"/>
        <w:rPr>
          <w:lang w:val="en-US"/>
        </w:rPr>
      </w:pPr>
      <w:r w:rsidRPr="000A003A">
        <w:rPr>
          <w:lang w:val="en-US"/>
        </w:rPr>
        <w:t xml:space="preserve">The log identified missing data for Brunei Darussalam in 2021. This is not expected to impact the analysis significantly. </w:t>
      </w:r>
    </w:p>
    <w:p w14:paraId="54D85681" w14:textId="4EC94DFB" w:rsidR="00182D7F" w:rsidRPr="00191515" w:rsidRDefault="00191515" w:rsidP="00182D7F">
      <w:pPr>
        <w:spacing w:after="160" w:line="259" w:lineRule="auto"/>
        <w:rPr>
          <w:ins w:id="28" w:author="Andrew Etchell" w:date="2022-06-15T10:22:00Z"/>
          <w:b/>
          <w:lang w:val="en-US"/>
          <w:rPrChange w:id="29" w:author="Andrew Etchell" w:date="2022-06-15T10:22:00Z">
            <w:rPr>
              <w:ins w:id="30" w:author="Andrew Etchell" w:date="2022-06-15T10:22:00Z"/>
              <w:lang w:val="en-US"/>
            </w:rPr>
          </w:rPrChange>
        </w:rPr>
      </w:pPr>
      <w:commentRangeStart w:id="31"/>
      <w:ins w:id="32" w:author="Andrew Etchell" w:date="2022-06-15T10:22:00Z">
        <w:r w:rsidRPr="00191515">
          <w:rPr>
            <w:b/>
            <w:lang w:val="en-US"/>
            <w:rPrChange w:id="33" w:author="Andrew Etchell" w:date="2022-06-15T10:22:00Z">
              <w:rPr>
                <w:lang w:val="en-US"/>
              </w:rPr>
            </w:rPrChange>
          </w:rPr>
          <w:t>08-coefficient-ofhuman-inequality</w:t>
        </w:r>
        <w:commentRangeEnd w:id="31"/>
        <w:r>
          <w:rPr>
            <w:rStyle w:val="CommentReference"/>
          </w:rPr>
          <w:commentReference w:id="31"/>
        </w:r>
      </w:ins>
    </w:p>
    <w:p w14:paraId="1BC177E5" w14:textId="00300C24" w:rsidR="00191515" w:rsidRPr="00AC5138" w:rsidRDefault="00191515" w:rsidP="00191515">
      <w:pPr>
        <w:pStyle w:val="ListParagraph"/>
        <w:numPr>
          <w:ilvl w:val="0"/>
          <w:numId w:val="18"/>
        </w:numPr>
        <w:spacing w:after="160" w:line="259" w:lineRule="auto"/>
        <w:rPr>
          <w:lang w:val="en-US"/>
        </w:rPr>
        <w:pPrChange w:id="34" w:author="Andrew Etchell" w:date="2022-06-15T10:22:00Z">
          <w:pPr>
            <w:spacing w:after="160" w:line="259" w:lineRule="auto"/>
          </w:pPr>
        </w:pPrChange>
      </w:pPr>
      <w:ins w:id="35" w:author="Andrew Etchell" w:date="2022-06-15T10:23:00Z">
        <w:r>
          <w:rPr>
            <w:lang w:val="en-US"/>
          </w:rPr>
          <w:t>Checks have been implemented</w:t>
        </w:r>
      </w:ins>
    </w:p>
    <w:p w14:paraId="69A966BA" w14:textId="77777777" w:rsidR="00182D7F" w:rsidRPr="000A003A" w:rsidRDefault="00182D7F" w:rsidP="00182D7F">
      <w:pPr>
        <w:rPr>
          <w:b/>
          <w:lang w:val="en-US"/>
        </w:rPr>
      </w:pPr>
      <w:commentRangeStart w:id="36"/>
      <w:r w:rsidRPr="000A003A">
        <w:rPr>
          <w:b/>
          <w:lang w:val="en-US"/>
        </w:rPr>
        <w:t>09-INFORM</w:t>
      </w:r>
      <w:commentRangeEnd w:id="36"/>
      <w:r w:rsidR="00882140" w:rsidRPr="000A003A">
        <w:rPr>
          <w:rStyle w:val="CommentReference"/>
        </w:rPr>
        <w:commentReference w:id="36"/>
      </w:r>
    </w:p>
    <w:p w14:paraId="22D6EDC6" w14:textId="4D5F5DC9" w:rsidR="00182D7F" w:rsidRPr="000A003A" w:rsidRDefault="00700F7B" w:rsidP="00182D7F">
      <w:pPr>
        <w:pStyle w:val="ListParagraph"/>
        <w:numPr>
          <w:ilvl w:val="0"/>
          <w:numId w:val="18"/>
        </w:numPr>
        <w:spacing w:after="160" w:line="259" w:lineRule="auto"/>
        <w:rPr>
          <w:lang w:val="en-US"/>
        </w:rPr>
      </w:pPr>
      <w:r w:rsidRPr="000A003A">
        <w:rPr>
          <w:lang w:val="en-US"/>
        </w:rPr>
        <w:t xml:space="preserve">The most recent data is in 2020. </w:t>
      </w:r>
      <w:r w:rsidR="002124BB" w:rsidRPr="000A003A">
        <w:rPr>
          <w:lang w:val="en-US"/>
        </w:rPr>
        <w:t>However, in the link below, t</w:t>
      </w:r>
      <w:r w:rsidR="00182D7F" w:rsidRPr="000A003A">
        <w:rPr>
          <w:lang w:val="en-US"/>
        </w:rPr>
        <w:t xml:space="preserve">ime series data for the INFORM index </w:t>
      </w:r>
      <w:r w:rsidR="002124BB" w:rsidRPr="000A003A">
        <w:rPr>
          <w:lang w:val="en-US"/>
        </w:rPr>
        <w:t>includes</w:t>
      </w:r>
      <w:r w:rsidR="00182D7F" w:rsidRPr="000A003A">
        <w:rPr>
          <w:lang w:val="en-US"/>
        </w:rPr>
        <w:t xml:space="preserve"> 2021 data (</w:t>
      </w:r>
      <w:r w:rsidR="002124BB" w:rsidRPr="000A003A">
        <w:rPr>
          <w:lang w:val="en-US"/>
        </w:rPr>
        <w:t xml:space="preserve">though it is labelled as </w:t>
      </w:r>
      <w:r w:rsidR="00182D7F" w:rsidRPr="000A003A">
        <w:rPr>
          <w:lang w:val="en-US"/>
        </w:rPr>
        <w:t>“TEMP”</w:t>
      </w:r>
      <w:r w:rsidRPr="000A003A">
        <w:rPr>
          <w:lang w:val="en-US"/>
        </w:rPr>
        <w:t>)</w:t>
      </w:r>
      <w:r w:rsidR="00182D7F" w:rsidRPr="000A003A">
        <w:rPr>
          <w:lang w:val="en-US"/>
        </w:rPr>
        <w:t xml:space="preserve">. </w:t>
      </w:r>
      <w:hyperlink r:id="rId12" w:anchor="inline-nav-1" w:history="1">
        <w:r w:rsidR="00182D7F" w:rsidRPr="000A003A">
          <w:rPr>
            <w:rStyle w:val="Hyperlink"/>
            <w:lang w:val="en-US"/>
          </w:rPr>
          <w:t>https://drmkc.jrc.ec.europa.eu/inform-index/INFORM-Risk/Results-and-data/moduleId/1782/id/433/controller/Admin/action/Results#inline-nav-1</w:t>
        </w:r>
      </w:hyperlink>
    </w:p>
    <w:p w14:paraId="6D0DFAA7" w14:textId="77777777" w:rsidR="002124BB" w:rsidRPr="000A003A" w:rsidRDefault="002124BB" w:rsidP="00700F7B">
      <w:pPr>
        <w:rPr>
          <w:b/>
          <w:lang w:val="en-US"/>
        </w:rPr>
      </w:pPr>
    </w:p>
    <w:p w14:paraId="627128FE" w14:textId="41E79A0F" w:rsidR="00700F7B" w:rsidRPr="000A003A" w:rsidRDefault="00700F7B" w:rsidP="00700F7B">
      <w:pPr>
        <w:rPr>
          <w:b/>
          <w:lang w:val="en-US"/>
        </w:rPr>
      </w:pPr>
      <w:r w:rsidRPr="000A003A">
        <w:rPr>
          <w:b/>
          <w:lang w:val="en-US"/>
        </w:rPr>
        <w:t>10-Political Rights</w:t>
      </w:r>
    </w:p>
    <w:p w14:paraId="2A3E903C" w14:textId="77777777" w:rsidR="00700F7B" w:rsidRPr="000A003A" w:rsidRDefault="00700F7B" w:rsidP="00700F7B">
      <w:pPr>
        <w:pStyle w:val="ListParagraph"/>
        <w:numPr>
          <w:ilvl w:val="0"/>
          <w:numId w:val="18"/>
        </w:numPr>
        <w:spacing w:after="160" w:line="259" w:lineRule="auto"/>
        <w:rPr>
          <w:lang w:val="en-US"/>
        </w:rPr>
      </w:pPr>
      <w:r w:rsidRPr="000A003A">
        <w:rPr>
          <w:b/>
          <w:lang w:val="en-US"/>
        </w:rPr>
        <w:t>Issues identified by log</w:t>
      </w:r>
    </w:p>
    <w:p w14:paraId="3D302038" w14:textId="6D49B794" w:rsidR="00700F7B" w:rsidRPr="000A003A" w:rsidRDefault="00700F7B" w:rsidP="00700F7B">
      <w:pPr>
        <w:pStyle w:val="ListParagraph"/>
        <w:numPr>
          <w:ilvl w:val="1"/>
          <w:numId w:val="18"/>
        </w:numPr>
        <w:spacing w:after="160" w:line="259" w:lineRule="auto"/>
        <w:rPr>
          <w:lang w:val="en-US"/>
        </w:rPr>
      </w:pPr>
      <w:r w:rsidRPr="000A003A">
        <w:rPr>
          <w:lang w:val="en-US"/>
        </w:rPr>
        <w:t xml:space="preserve">Puerto Rico is missing </w:t>
      </w:r>
      <w:proofErr w:type="gramStart"/>
      <w:r w:rsidRPr="000A003A">
        <w:rPr>
          <w:lang w:val="en-US"/>
        </w:rPr>
        <w:t>data  for</w:t>
      </w:r>
      <w:proofErr w:type="gramEnd"/>
      <w:r w:rsidRPr="000A003A">
        <w:rPr>
          <w:lang w:val="en-US"/>
        </w:rPr>
        <w:t xml:space="preserve"> the latest year. This is not expected to impact analysis significantly. </w:t>
      </w:r>
    </w:p>
    <w:p w14:paraId="7A50D6B0" w14:textId="2BAE229B" w:rsidR="00700F7B" w:rsidRPr="000A003A" w:rsidRDefault="00700F7B" w:rsidP="00700F7B">
      <w:pPr>
        <w:pStyle w:val="ListParagraph"/>
        <w:numPr>
          <w:ilvl w:val="1"/>
          <w:numId w:val="18"/>
        </w:numPr>
        <w:spacing w:after="160" w:line="259" w:lineRule="auto"/>
        <w:rPr>
          <w:lang w:val="en-US"/>
        </w:rPr>
      </w:pPr>
      <w:r w:rsidRPr="000A003A">
        <w:rPr>
          <w:lang w:val="en-US"/>
        </w:rPr>
        <w:t xml:space="preserve">There are duplicate </w:t>
      </w:r>
      <w:proofErr w:type="spellStart"/>
      <w:r w:rsidRPr="000A003A">
        <w:rPr>
          <w:lang w:val="en-US"/>
        </w:rPr>
        <w:t>isocodes</w:t>
      </w:r>
      <w:proofErr w:type="spellEnd"/>
      <w:r w:rsidRPr="000A003A">
        <w:rPr>
          <w:lang w:val="en-US"/>
        </w:rPr>
        <w:t xml:space="preserve"> for Somalia/Somaliland (SOM) and west bank/</w:t>
      </w:r>
      <w:proofErr w:type="spellStart"/>
      <w:r w:rsidRPr="000A003A">
        <w:rPr>
          <w:lang w:val="en-US"/>
        </w:rPr>
        <w:t>gaza</w:t>
      </w:r>
      <w:proofErr w:type="spellEnd"/>
      <w:r w:rsidRPr="000A003A">
        <w:rPr>
          <w:lang w:val="en-US"/>
        </w:rPr>
        <w:t xml:space="preserve"> (PSE). </w:t>
      </w:r>
      <w:r w:rsidR="004A0BF1" w:rsidRPr="000A003A">
        <w:rPr>
          <w:lang w:val="en-US"/>
        </w:rPr>
        <w:t xml:space="preserve">A temporary fix has been implemented which takes </w:t>
      </w:r>
      <w:r w:rsidRPr="000A003A">
        <w:rPr>
          <w:lang w:val="en-US"/>
        </w:rPr>
        <w:t xml:space="preserve">the </w:t>
      </w:r>
      <w:commentRangeStart w:id="37"/>
      <w:commentRangeStart w:id="38"/>
      <w:r w:rsidRPr="000A003A">
        <w:rPr>
          <w:lang w:val="en-US"/>
        </w:rPr>
        <w:t xml:space="preserve">mean </w:t>
      </w:r>
      <w:commentRangeEnd w:id="37"/>
      <w:r w:rsidR="00882140" w:rsidRPr="000A003A">
        <w:rPr>
          <w:rStyle w:val="CommentReference"/>
        </w:rPr>
        <w:commentReference w:id="37"/>
      </w:r>
      <w:commentRangeEnd w:id="38"/>
      <w:r w:rsidR="00E70C51">
        <w:rPr>
          <w:rStyle w:val="CommentReference"/>
        </w:rPr>
        <w:commentReference w:id="38"/>
      </w:r>
      <w:r w:rsidRPr="000A003A">
        <w:rPr>
          <w:lang w:val="en-US"/>
        </w:rPr>
        <w:t xml:space="preserve">of the respective values in </w:t>
      </w:r>
      <w:r w:rsidR="004A0BF1" w:rsidRPr="000A003A">
        <w:rPr>
          <w:lang w:val="en-US"/>
        </w:rPr>
        <w:t>the affected years</w:t>
      </w:r>
      <w:r w:rsidRPr="000A003A">
        <w:rPr>
          <w:lang w:val="en-US"/>
        </w:rPr>
        <w:t xml:space="preserve">. </w:t>
      </w:r>
    </w:p>
    <w:p w14:paraId="6E6CC838" w14:textId="77777777" w:rsidR="00ED5DB1" w:rsidRPr="000A003A" w:rsidRDefault="00ED5DB1" w:rsidP="00ED5DB1">
      <w:pPr>
        <w:rPr>
          <w:b/>
          <w:lang w:val="en-US"/>
        </w:rPr>
      </w:pPr>
    </w:p>
    <w:p w14:paraId="704DFB13" w14:textId="0E97BE50" w:rsidR="00ED5DB1" w:rsidRPr="000A003A" w:rsidRDefault="00ED5DB1" w:rsidP="00ED5DB1">
      <w:pPr>
        <w:rPr>
          <w:b/>
          <w:lang w:val="en-US"/>
        </w:rPr>
      </w:pPr>
      <w:r w:rsidRPr="000A003A">
        <w:rPr>
          <w:b/>
          <w:lang w:val="en-US"/>
        </w:rPr>
        <w:t xml:space="preserve">12-Income inequality </w:t>
      </w:r>
    </w:p>
    <w:p w14:paraId="7AA6003C" w14:textId="77777777" w:rsidR="00ED5DB1" w:rsidRPr="000A003A" w:rsidRDefault="00ED5DB1" w:rsidP="00ED5DB1">
      <w:pPr>
        <w:pStyle w:val="ListParagraph"/>
        <w:numPr>
          <w:ilvl w:val="0"/>
          <w:numId w:val="18"/>
        </w:numPr>
        <w:spacing w:after="160" w:line="259" w:lineRule="auto"/>
        <w:rPr>
          <w:lang w:val="en-US"/>
        </w:rPr>
      </w:pPr>
      <w:r w:rsidRPr="000A003A">
        <w:rPr>
          <w:b/>
          <w:lang w:val="en-US"/>
        </w:rPr>
        <w:t>Issues identified by log</w:t>
      </w:r>
    </w:p>
    <w:p w14:paraId="4D63F336" w14:textId="5EF2AFCE" w:rsidR="00ED5DB1" w:rsidRPr="000A003A" w:rsidRDefault="00ED5DB1" w:rsidP="00ED5DB1">
      <w:pPr>
        <w:pStyle w:val="ListParagraph"/>
        <w:numPr>
          <w:ilvl w:val="1"/>
          <w:numId w:val="18"/>
        </w:numPr>
        <w:spacing w:after="160" w:line="259" w:lineRule="auto"/>
        <w:rPr>
          <w:lang w:val="en-US"/>
        </w:rPr>
      </w:pPr>
      <w:r w:rsidRPr="000A003A">
        <w:rPr>
          <w:lang w:val="en-US"/>
        </w:rPr>
        <w:t xml:space="preserve">The log identified that Serbia and Montenegro were not converted properly. </w:t>
      </w:r>
    </w:p>
    <w:p w14:paraId="29161CC5" w14:textId="02FD0D8F" w:rsidR="00240E90" w:rsidRPr="000A003A" w:rsidRDefault="00ED5DB1" w:rsidP="003D7D55">
      <w:pPr>
        <w:pStyle w:val="ListParagraph"/>
        <w:numPr>
          <w:ilvl w:val="1"/>
          <w:numId w:val="18"/>
        </w:numPr>
        <w:spacing w:after="240" w:line="259" w:lineRule="auto"/>
        <w:jc w:val="both"/>
        <w:rPr>
          <w:rFonts w:eastAsia="Calibri" w:cs="Calibri"/>
          <w:szCs w:val="18"/>
        </w:rPr>
      </w:pPr>
      <w:commentRangeStart w:id="39"/>
      <w:r w:rsidRPr="000A003A">
        <w:rPr>
          <w:lang w:val="en-US"/>
        </w:rPr>
        <w:t xml:space="preserve">The log identified a large amount of missing data for 100+ countries in 2019. There is only data for 51 countries for that year in the raw data. </w:t>
      </w:r>
      <w:commentRangeEnd w:id="39"/>
      <w:r w:rsidR="005F0B25" w:rsidRPr="000A003A">
        <w:rPr>
          <w:rStyle w:val="CommentReference"/>
        </w:rPr>
        <w:commentReference w:id="39"/>
      </w:r>
    </w:p>
    <w:p w14:paraId="49E71A2B" w14:textId="77777777" w:rsidR="000F185F" w:rsidRPr="000A003A" w:rsidRDefault="000F185F" w:rsidP="000F185F">
      <w:pPr>
        <w:rPr>
          <w:b/>
          <w:lang w:val="en-US"/>
        </w:rPr>
      </w:pPr>
      <w:r w:rsidRPr="000A003A">
        <w:rPr>
          <w:b/>
          <w:lang w:val="en-US"/>
        </w:rPr>
        <w:t>14- criminal networks</w:t>
      </w:r>
    </w:p>
    <w:p w14:paraId="41E3D01E" w14:textId="60C565A3" w:rsidR="000F185F" w:rsidRPr="000A003A" w:rsidRDefault="000F185F" w:rsidP="000F185F">
      <w:pPr>
        <w:pStyle w:val="ListParagraph"/>
        <w:numPr>
          <w:ilvl w:val="0"/>
          <w:numId w:val="18"/>
        </w:numPr>
        <w:spacing w:after="160" w:line="259" w:lineRule="auto"/>
        <w:rPr>
          <w:lang w:val="en-US"/>
        </w:rPr>
      </w:pPr>
      <w:r w:rsidRPr="000A003A">
        <w:rPr>
          <w:lang w:val="en-US"/>
        </w:rPr>
        <w:t xml:space="preserve">The log did not identify any significant issues with duplicates, data overage or </w:t>
      </w:r>
      <w:proofErr w:type="spellStart"/>
      <w:r w:rsidRPr="000A003A">
        <w:rPr>
          <w:lang w:val="en-US"/>
        </w:rPr>
        <w:t>isocode</w:t>
      </w:r>
      <w:proofErr w:type="spellEnd"/>
      <w:r w:rsidRPr="000A003A">
        <w:rPr>
          <w:lang w:val="en-US"/>
        </w:rPr>
        <w:t xml:space="preserve"> conversions. </w:t>
      </w:r>
    </w:p>
    <w:p w14:paraId="5BB3E956" w14:textId="77777777" w:rsidR="000F185F" w:rsidRPr="000A003A" w:rsidRDefault="000F185F" w:rsidP="000F185F">
      <w:pPr>
        <w:rPr>
          <w:b/>
          <w:lang w:val="en-US"/>
        </w:rPr>
      </w:pPr>
      <w:r w:rsidRPr="000A003A">
        <w:rPr>
          <w:b/>
          <w:lang w:val="en-US"/>
        </w:rPr>
        <w:t>15 – VDEM</w:t>
      </w:r>
    </w:p>
    <w:p w14:paraId="40FDC66B" w14:textId="6F060937" w:rsidR="00ED5DB1" w:rsidRPr="000A003A" w:rsidRDefault="000F185F" w:rsidP="000F185F">
      <w:pPr>
        <w:pStyle w:val="ListParagraph"/>
        <w:numPr>
          <w:ilvl w:val="0"/>
          <w:numId w:val="18"/>
        </w:numPr>
        <w:spacing w:after="240" w:line="259" w:lineRule="auto"/>
        <w:jc w:val="both"/>
        <w:rPr>
          <w:rFonts w:eastAsia="Calibri" w:cs="Calibri"/>
          <w:szCs w:val="18"/>
        </w:rPr>
      </w:pPr>
      <w:r w:rsidRPr="000A003A">
        <w:rPr>
          <w:lang w:val="en-US"/>
        </w:rPr>
        <w:t xml:space="preserve">The log did not identify any significant issues with duplicates, data overage or </w:t>
      </w:r>
      <w:proofErr w:type="spellStart"/>
      <w:r w:rsidRPr="000A003A">
        <w:rPr>
          <w:lang w:val="en-US"/>
        </w:rPr>
        <w:t>isocode</w:t>
      </w:r>
      <w:proofErr w:type="spellEnd"/>
      <w:r w:rsidRPr="000A003A">
        <w:rPr>
          <w:lang w:val="en-US"/>
        </w:rPr>
        <w:t xml:space="preserve"> conversions.</w:t>
      </w:r>
    </w:p>
    <w:p w14:paraId="3E6930D3" w14:textId="77777777" w:rsidR="00E557CA" w:rsidRPr="000A003A" w:rsidRDefault="00E557CA" w:rsidP="00E557CA">
      <w:pPr>
        <w:rPr>
          <w:b/>
          <w:lang w:val="en-US"/>
        </w:rPr>
      </w:pPr>
      <w:r w:rsidRPr="000A003A">
        <w:rPr>
          <w:b/>
          <w:lang w:val="en-US"/>
        </w:rPr>
        <w:t>16 – media-freedom</w:t>
      </w:r>
    </w:p>
    <w:p w14:paraId="6482E6EA" w14:textId="77777777" w:rsidR="00E557CA" w:rsidRPr="00B472F9" w:rsidRDefault="00E557CA" w:rsidP="00E557CA">
      <w:pPr>
        <w:pStyle w:val="ListParagraph"/>
        <w:numPr>
          <w:ilvl w:val="0"/>
          <w:numId w:val="18"/>
        </w:numPr>
        <w:spacing w:after="160" w:line="259" w:lineRule="auto"/>
        <w:rPr>
          <w:lang w:val="en-US"/>
        </w:rPr>
      </w:pPr>
      <w:r w:rsidRPr="000A003A">
        <w:rPr>
          <w:b/>
          <w:lang w:val="en-US"/>
        </w:rPr>
        <w:t>Issues identified</w:t>
      </w:r>
      <w:r w:rsidRPr="00127D44">
        <w:rPr>
          <w:b/>
          <w:lang w:val="en-US"/>
        </w:rPr>
        <w:t xml:space="preserve"> by log</w:t>
      </w:r>
    </w:p>
    <w:p w14:paraId="0CE19E2A" w14:textId="1C570729" w:rsidR="00E557CA" w:rsidRDefault="00E557CA" w:rsidP="00E557CA">
      <w:pPr>
        <w:pStyle w:val="ListParagraph"/>
        <w:numPr>
          <w:ilvl w:val="1"/>
          <w:numId w:val="18"/>
        </w:numPr>
        <w:spacing w:after="160" w:line="259" w:lineRule="auto"/>
        <w:rPr>
          <w:lang w:val="en-US"/>
        </w:rPr>
      </w:pPr>
      <w:r>
        <w:rPr>
          <w:lang w:val="en-US"/>
        </w:rPr>
        <w:t>The log identified missing data for Puerto Rico in 2021</w:t>
      </w:r>
    </w:p>
    <w:p w14:paraId="46F1CF56" w14:textId="77777777" w:rsidR="00E557CA" w:rsidRDefault="00E557CA" w:rsidP="00E557CA">
      <w:pPr>
        <w:pStyle w:val="ListParagraph"/>
        <w:numPr>
          <w:ilvl w:val="1"/>
          <w:numId w:val="18"/>
        </w:numPr>
        <w:spacing w:after="160" w:line="259" w:lineRule="auto"/>
        <w:rPr>
          <w:lang w:val="en-US"/>
        </w:rPr>
      </w:pPr>
      <w:r>
        <w:rPr>
          <w:lang w:val="en-US"/>
        </w:rPr>
        <w:t xml:space="preserve">The log identified duplicate </w:t>
      </w:r>
      <w:proofErr w:type="spellStart"/>
      <w:r>
        <w:rPr>
          <w:lang w:val="en-US"/>
        </w:rPr>
        <w:t>isocodes</w:t>
      </w:r>
      <w:proofErr w:type="spellEnd"/>
      <w:r>
        <w:rPr>
          <w:lang w:val="en-US"/>
        </w:rPr>
        <w:t xml:space="preserve"> for Somalia/Somaliland (SOM) and west bank/</w:t>
      </w:r>
      <w:proofErr w:type="spellStart"/>
      <w:r>
        <w:rPr>
          <w:lang w:val="en-US"/>
        </w:rPr>
        <w:t>gaza</w:t>
      </w:r>
      <w:proofErr w:type="spellEnd"/>
      <w:r>
        <w:rPr>
          <w:lang w:val="en-US"/>
        </w:rPr>
        <w:t xml:space="preserve"> (PSE). A temporary fix has been implemented which takes the </w:t>
      </w:r>
      <w:commentRangeStart w:id="40"/>
      <w:commentRangeStart w:id="41"/>
      <w:r>
        <w:rPr>
          <w:lang w:val="en-US"/>
        </w:rPr>
        <w:t xml:space="preserve">mean </w:t>
      </w:r>
      <w:commentRangeEnd w:id="40"/>
      <w:r w:rsidR="005F0B25">
        <w:rPr>
          <w:rStyle w:val="CommentReference"/>
        </w:rPr>
        <w:commentReference w:id="40"/>
      </w:r>
      <w:commentRangeEnd w:id="41"/>
      <w:r w:rsidR="00191515">
        <w:rPr>
          <w:rStyle w:val="CommentReference"/>
        </w:rPr>
        <w:commentReference w:id="41"/>
      </w:r>
      <w:r>
        <w:rPr>
          <w:lang w:val="en-US"/>
        </w:rPr>
        <w:t xml:space="preserve">of the respective values in the affected years. </w:t>
      </w:r>
    </w:p>
    <w:p w14:paraId="7AB14425" w14:textId="77777777" w:rsidR="00B62EE3" w:rsidRPr="00325DE0" w:rsidRDefault="00B62EE3" w:rsidP="00B62EE3">
      <w:pPr>
        <w:rPr>
          <w:b/>
          <w:lang w:val="en-US"/>
        </w:rPr>
      </w:pPr>
      <w:r w:rsidRPr="000A003A">
        <w:rPr>
          <w:b/>
          <w:lang w:val="en-US"/>
        </w:rPr>
        <w:t>17 – SPIRI</w:t>
      </w:r>
    </w:p>
    <w:p w14:paraId="0CAFD94F" w14:textId="77777777" w:rsidR="00B62EE3" w:rsidRPr="0077351F" w:rsidRDefault="00B62EE3" w:rsidP="00B62EE3">
      <w:pPr>
        <w:pStyle w:val="ListParagraph"/>
        <w:numPr>
          <w:ilvl w:val="0"/>
          <w:numId w:val="18"/>
        </w:numPr>
        <w:spacing w:after="160" w:line="259" w:lineRule="auto"/>
        <w:rPr>
          <w:b/>
          <w:lang w:val="en-US"/>
        </w:rPr>
      </w:pPr>
      <w:r w:rsidRPr="0077351F">
        <w:rPr>
          <w:b/>
          <w:lang w:val="en-US"/>
        </w:rPr>
        <w:t>Check directionality. Higher values should be more fragility</w:t>
      </w:r>
    </w:p>
    <w:p w14:paraId="5D963484" w14:textId="3C3ECC21" w:rsidR="00C83E4B" w:rsidRDefault="00B62EE3" w:rsidP="00C83E4B">
      <w:pPr>
        <w:pStyle w:val="ListParagraph"/>
        <w:numPr>
          <w:ilvl w:val="1"/>
          <w:numId w:val="18"/>
        </w:numPr>
        <w:spacing w:after="160" w:line="259" w:lineRule="auto"/>
        <w:rPr>
          <w:lang w:val="en-US"/>
        </w:rPr>
      </w:pPr>
      <w:r w:rsidRPr="002C65C4">
        <w:rPr>
          <w:lang w:val="en-US"/>
        </w:rPr>
        <w:t xml:space="preserve">The interpretation of higher values indicating more fragility is acceptable as a heuristic. However, </w:t>
      </w:r>
      <w:r w:rsidR="00C83E4B">
        <w:rPr>
          <w:lang w:val="en-US"/>
        </w:rPr>
        <w:t>it is difficult to objectively state whether more or less military spending is a good thing. T</w:t>
      </w:r>
      <w:r w:rsidRPr="002C65C4">
        <w:rPr>
          <w:lang w:val="en-US"/>
        </w:rPr>
        <w:t>his interpretation can lead to strange conclusions such as Singapore being more fragile than Zimbabwe.</w:t>
      </w:r>
      <w:r w:rsidR="002C65C4" w:rsidRPr="002C65C4">
        <w:rPr>
          <w:lang w:val="en-US"/>
        </w:rPr>
        <w:t xml:space="preserve"> This interpretation does not </w:t>
      </w:r>
      <w:r w:rsidRPr="002C65C4">
        <w:rPr>
          <w:lang w:val="en-US"/>
        </w:rPr>
        <w:t xml:space="preserve">take into account reasons </w:t>
      </w:r>
      <w:r w:rsidR="002C65C4" w:rsidRPr="002C65C4">
        <w:rPr>
          <w:lang w:val="en-US"/>
        </w:rPr>
        <w:t>for military expenditure. S</w:t>
      </w:r>
      <w:r w:rsidRPr="002C65C4">
        <w:rPr>
          <w:lang w:val="en-US"/>
        </w:rPr>
        <w:t>ome</w:t>
      </w:r>
      <w:r w:rsidR="002C65C4" w:rsidRPr="002C65C4">
        <w:rPr>
          <w:lang w:val="en-US"/>
        </w:rPr>
        <w:t xml:space="preserve"> countries may spend large </w:t>
      </w:r>
      <w:r w:rsidR="002C65C4">
        <w:rPr>
          <w:lang w:val="en-US"/>
        </w:rPr>
        <w:t>amounts</w:t>
      </w:r>
      <w:r w:rsidR="002C65C4" w:rsidRPr="002C65C4">
        <w:rPr>
          <w:lang w:val="en-US"/>
        </w:rPr>
        <w:t xml:space="preserve"> </w:t>
      </w:r>
      <w:proofErr w:type="spellStart"/>
      <w:r w:rsidR="002C65C4" w:rsidRPr="002C65C4">
        <w:rPr>
          <w:lang w:val="en-US"/>
        </w:rPr>
        <w:t>on</w:t>
      </w:r>
      <w:proofErr w:type="spellEnd"/>
      <w:r w:rsidR="002C65C4" w:rsidRPr="002C65C4">
        <w:rPr>
          <w:lang w:val="en-US"/>
        </w:rPr>
        <w:t xml:space="preserve"> money on military, while others may not becaus</w:t>
      </w:r>
      <w:r w:rsidR="002C65C4">
        <w:rPr>
          <w:lang w:val="en-US"/>
        </w:rPr>
        <w:t>e they ne</w:t>
      </w:r>
      <w:r w:rsidR="00C83E4B">
        <w:rPr>
          <w:lang w:val="en-US"/>
        </w:rPr>
        <w:t>ed to spend it on other things.</w:t>
      </w:r>
    </w:p>
    <w:p w14:paraId="58C05722" w14:textId="7BD6EC25" w:rsidR="00C83E4B" w:rsidRPr="00C83E4B" w:rsidRDefault="00C83E4B" w:rsidP="00C83E4B">
      <w:pPr>
        <w:pStyle w:val="ListParagraph"/>
        <w:numPr>
          <w:ilvl w:val="1"/>
          <w:numId w:val="18"/>
        </w:numPr>
        <w:spacing w:after="160" w:line="259" w:lineRule="auto"/>
        <w:rPr>
          <w:lang w:val="en-US"/>
        </w:rPr>
      </w:pPr>
      <w:r>
        <w:rPr>
          <w:lang w:val="en-US"/>
        </w:rPr>
        <w:t xml:space="preserve">A suggestion may be to look at standard deviation away from the regional/global mean. </w:t>
      </w:r>
    </w:p>
    <w:p w14:paraId="584FC0CB" w14:textId="77777777" w:rsidR="00B62EE3" w:rsidRPr="00B472F9" w:rsidRDefault="00B62EE3" w:rsidP="00B62EE3">
      <w:pPr>
        <w:pStyle w:val="ListParagraph"/>
        <w:numPr>
          <w:ilvl w:val="0"/>
          <w:numId w:val="18"/>
        </w:numPr>
        <w:spacing w:after="160" w:line="259" w:lineRule="auto"/>
        <w:rPr>
          <w:lang w:val="en-US"/>
        </w:rPr>
      </w:pPr>
      <w:r w:rsidRPr="00127D44">
        <w:rPr>
          <w:b/>
          <w:lang w:val="en-US"/>
        </w:rPr>
        <w:t>Issues identified by log</w:t>
      </w:r>
    </w:p>
    <w:p w14:paraId="4B63A0A6" w14:textId="443211A6" w:rsidR="00C26B73" w:rsidRPr="00BB6519" w:rsidRDefault="00B62EE3" w:rsidP="00BB6519">
      <w:pPr>
        <w:pStyle w:val="ListParagraph"/>
        <w:numPr>
          <w:ilvl w:val="1"/>
          <w:numId w:val="18"/>
        </w:numPr>
        <w:spacing w:after="160" w:line="259" w:lineRule="auto"/>
        <w:rPr>
          <w:lang w:val="en-US"/>
        </w:rPr>
      </w:pPr>
      <w:r>
        <w:rPr>
          <w:lang w:val="en-US"/>
        </w:rPr>
        <w:t xml:space="preserve">The log identified 13 missing countries in the latest year. The data does not appear to exist for these countries in the raw data.  </w:t>
      </w:r>
    </w:p>
    <w:p w14:paraId="6768065E" w14:textId="77777777" w:rsidR="00A8376E" w:rsidRPr="000A003A" w:rsidRDefault="00A8376E" w:rsidP="00A8376E">
      <w:pPr>
        <w:rPr>
          <w:b/>
          <w:lang w:val="en-US"/>
        </w:rPr>
      </w:pPr>
      <w:r w:rsidRPr="000A003A">
        <w:rPr>
          <w:b/>
          <w:lang w:val="en-US"/>
        </w:rPr>
        <w:t>18 dietary energy supply</w:t>
      </w:r>
    </w:p>
    <w:p w14:paraId="1CC9390A" w14:textId="77777777" w:rsidR="00A8376E" w:rsidRPr="000A003A" w:rsidRDefault="00A8376E" w:rsidP="00A8376E">
      <w:pPr>
        <w:pStyle w:val="ListParagraph"/>
        <w:numPr>
          <w:ilvl w:val="0"/>
          <w:numId w:val="18"/>
        </w:numPr>
        <w:spacing w:after="160" w:line="259" w:lineRule="auto"/>
        <w:rPr>
          <w:lang w:val="en-US"/>
        </w:rPr>
      </w:pPr>
      <w:r w:rsidRPr="000A003A">
        <w:rPr>
          <w:b/>
          <w:lang w:val="en-US"/>
        </w:rPr>
        <w:t>Issues identified by log</w:t>
      </w:r>
    </w:p>
    <w:p w14:paraId="7CF8CFF8" w14:textId="367B3447" w:rsidR="00C26B73" w:rsidRPr="000A003A" w:rsidRDefault="00A8376E" w:rsidP="00A8376E">
      <w:pPr>
        <w:pStyle w:val="ListParagraph"/>
        <w:numPr>
          <w:ilvl w:val="1"/>
          <w:numId w:val="18"/>
        </w:numPr>
        <w:spacing w:after="160" w:line="259" w:lineRule="auto"/>
        <w:rPr>
          <w:lang w:val="en-US"/>
        </w:rPr>
      </w:pPr>
      <w:r w:rsidRPr="000A003A">
        <w:rPr>
          <w:lang w:val="en-US"/>
        </w:rPr>
        <w:t>The log identified missing data for Bermuda in 2019. This is unlikely to significantly impact analysis</w:t>
      </w:r>
    </w:p>
    <w:p w14:paraId="48577FF0" w14:textId="50AD3525" w:rsidR="00A8376E" w:rsidRPr="000A003A" w:rsidRDefault="00A8376E" w:rsidP="005F5297">
      <w:pPr>
        <w:pStyle w:val="ListParagraph"/>
        <w:numPr>
          <w:ilvl w:val="1"/>
          <w:numId w:val="18"/>
        </w:numPr>
        <w:spacing w:after="160" w:line="259" w:lineRule="auto"/>
        <w:rPr>
          <w:lang w:val="en-US"/>
        </w:rPr>
      </w:pPr>
      <w:r w:rsidRPr="000A003A">
        <w:rPr>
          <w:lang w:val="en-US"/>
        </w:rPr>
        <w:t>There is no data for 2020 or 2021</w:t>
      </w:r>
    </w:p>
    <w:p w14:paraId="19742A31" w14:textId="77777777" w:rsidR="005F5297" w:rsidRPr="000A003A" w:rsidRDefault="005F5297" w:rsidP="005F5297">
      <w:pPr>
        <w:rPr>
          <w:b/>
          <w:lang w:val="en-US"/>
        </w:rPr>
      </w:pPr>
      <w:r w:rsidRPr="000A003A">
        <w:rPr>
          <w:b/>
          <w:lang w:val="en-US"/>
        </w:rPr>
        <w:t>19 water stress</w:t>
      </w:r>
    </w:p>
    <w:p w14:paraId="188367BB" w14:textId="72711ACC" w:rsidR="005F5297" w:rsidRPr="000A003A" w:rsidRDefault="005F5297" w:rsidP="005F5297">
      <w:pPr>
        <w:pStyle w:val="ListParagraph"/>
        <w:numPr>
          <w:ilvl w:val="0"/>
          <w:numId w:val="18"/>
        </w:numPr>
        <w:spacing w:after="240" w:line="259" w:lineRule="auto"/>
        <w:jc w:val="both"/>
        <w:rPr>
          <w:lang w:val="en-US"/>
        </w:rPr>
      </w:pPr>
      <w:r w:rsidRPr="000A003A">
        <w:rPr>
          <w:lang w:val="en-US"/>
        </w:rPr>
        <w:t xml:space="preserve">The log did not identify any significant issues with duplicates, data overage or </w:t>
      </w:r>
      <w:proofErr w:type="spellStart"/>
      <w:r w:rsidRPr="000A003A">
        <w:rPr>
          <w:lang w:val="en-US"/>
        </w:rPr>
        <w:t>isocode</w:t>
      </w:r>
      <w:proofErr w:type="spellEnd"/>
      <w:r w:rsidRPr="000A003A">
        <w:rPr>
          <w:lang w:val="en-US"/>
        </w:rPr>
        <w:t xml:space="preserve"> conversions.</w:t>
      </w:r>
      <w:r w:rsidR="002124BB" w:rsidRPr="000A003A">
        <w:rPr>
          <w:lang w:val="en-US"/>
        </w:rPr>
        <w:t xml:space="preserve"> </w:t>
      </w:r>
      <w:r w:rsidRPr="000A003A">
        <w:rPr>
          <w:rFonts w:eastAsia="Calibri" w:cs="Calibri"/>
          <w:szCs w:val="18"/>
        </w:rPr>
        <w:t xml:space="preserve">However, </w:t>
      </w:r>
      <w:r w:rsidRPr="000A003A">
        <w:rPr>
          <w:lang w:val="en-US"/>
        </w:rPr>
        <w:t xml:space="preserve">there is no 2020 or 2021 data. </w:t>
      </w:r>
    </w:p>
    <w:p w14:paraId="52C6F4E1" w14:textId="77777777" w:rsidR="005F5297" w:rsidRDefault="005F5297" w:rsidP="005F5297">
      <w:pPr>
        <w:rPr>
          <w:b/>
          <w:lang w:val="en-US"/>
        </w:rPr>
      </w:pPr>
      <w:commentRangeStart w:id="42"/>
      <w:commentRangeStart w:id="43"/>
      <w:r w:rsidRPr="000A003A">
        <w:rPr>
          <w:b/>
          <w:lang w:val="en-US"/>
        </w:rPr>
        <w:t xml:space="preserve">20 </w:t>
      </w:r>
      <w:proofErr w:type="spellStart"/>
      <w:r w:rsidRPr="000A003A">
        <w:rPr>
          <w:b/>
          <w:lang w:val="en-US"/>
        </w:rPr>
        <w:t>womens</w:t>
      </w:r>
      <w:proofErr w:type="spellEnd"/>
      <w:r w:rsidRPr="000A003A">
        <w:rPr>
          <w:b/>
          <w:lang w:val="en-US"/>
        </w:rPr>
        <w:t xml:space="preserve"> participation in UNFCCCR</w:t>
      </w:r>
      <w:commentRangeEnd w:id="42"/>
      <w:r w:rsidR="002F4244" w:rsidRPr="000A003A">
        <w:rPr>
          <w:rStyle w:val="CommentReference"/>
        </w:rPr>
        <w:commentReference w:id="42"/>
      </w:r>
      <w:commentRangeEnd w:id="43"/>
      <w:r w:rsidR="00191515">
        <w:rPr>
          <w:rStyle w:val="CommentReference"/>
        </w:rPr>
        <w:commentReference w:id="43"/>
      </w:r>
    </w:p>
    <w:p w14:paraId="35AD5067" w14:textId="77777777" w:rsidR="005F5297" w:rsidRPr="00331821" w:rsidRDefault="005F5297" w:rsidP="005F5297">
      <w:pPr>
        <w:pStyle w:val="ListParagraph"/>
        <w:numPr>
          <w:ilvl w:val="0"/>
          <w:numId w:val="18"/>
        </w:numPr>
        <w:spacing w:after="160" w:line="259" w:lineRule="auto"/>
        <w:rPr>
          <w:b/>
          <w:lang w:val="en-US"/>
        </w:rPr>
      </w:pPr>
      <w:r w:rsidRPr="00331821">
        <w:rPr>
          <w:b/>
          <w:lang w:val="en-US"/>
        </w:rPr>
        <w:t xml:space="preserve">Issues identified by </w:t>
      </w:r>
      <w:r>
        <w:rPr>
          <w:b/>
          <w:lang w:val="en-US"/>
        </w:rPr>
        <w:t>log</w:t>
      </w:r>
    </w:p>
    <w:p w14:paraId="54F25223" w14:textId="4E0A42B4" w:rsidR="005F5297" w:rsidRDefault="005F5297" w:rsidP="005F5297">
      <w:pPr>
        <w:pStyle w:val="ListParagraph"/>
        <w:numPr>
          <w:ilvl w:val="1"/>
          <w:numId w:val="18"/>
        </w:numPr>
        <w:spacing w:after="160" w:line="259" w:lineRule="auto"/>
        <w:rPr>
          <w:lang w:val="en-US"/>
        </w:rPr>
      </w:pPr>
      <w:r>
        <w:rPr>
          <w:lang w:val="en-US"/>
        </w:rPr>
        <w:t xml:space="preserve">The log identified missing data for </w:t>
      </w:r>
      <w:r w:rsidRPr="00331821">
        <w:rPr>
          <w:lang w:val="en-US"/>
        </w:rPr>
        <w:t>San Marino</w:t>
      </w:r>
      <w:r>
        <w:rPr>
          <w:lang w:val="en-US"/>
        </w:rPr>
        <w:t xml:space="preserve"> in 2019</w:t>
      </w:r>
    </w:p>
    <w:p w14:paraId="6F45F6EF" w14:textId="77777777" w:rsidR="005F5297" w:rsidRPr="00331821" w:rsidRDefault="005F5297" w:rsidP="005F5297">
      <w:pPr>
        <w:pStyle w:val="ListParagraph"/>
        <w:numPr>
          <w:ilvl w:val="0"/>
          <w:numId w:val="18"/>
        </w:numPr>
        <w:spacing w:after="160" w:line="259" w:lineRule="auto"/>
        <w:rPr>
          <w:b/>
          <w:lang w:val="en-US"/>
        </w:rPr>
      </w:pPr>
      <w:r w:rsidRPr="00331821">
        <w:rPr>
          <w:b/>
          <w:lang w:val="en-US"/>
        </w:rPr>
        <w:t>NOTE:</w:t>
      </w:r>
    </w:p>
    <w:p w14:paraId="103F6640" w14:textId="4DB058CE" w:rsidR="005F5297" w:rsidRDefault="005F5297" w:rsidP="003D7D55">
      <w:pPr>
        <w:pStyle w:val="ListParagraph"/>
        <w:numPr>
          <w:ilvl w:val="1"/>
          <w:numId w:val="18"/>
        </w:numPr>
        <w:spacing w:after="160" w:line="259" w:lineRule="auto"/>
        <w:rPr>
          <w:lang w:val="en-US"/>
        </w:rPr>
      </w:pPr>
      <w:r w:rsidRPr="005F5297">
        <w:rPr>
          <w:lang w:val="en-US"/>
        </w:rPr>
        <w:t xml:space="preserve">I had a question regarding the meaning of the 1’s and 0’s in the data. For example, Algeria has a value of 34.6% in 2008 COP14 is the row value 0 and Angola has a value of 25% in the row v value 1. If these rows represent quantitatively different things, </w:t>
      </w:r>
      <w:r>
        <w:rPr>
          <w:lang w:val="en-US"/>
        </w:rPr>
        <w:t xml:space="preserve">then this may cause issues. </w:t>
      </w:r>
    </w:p>
    <w:p w14:paraId="06F62CF2" w14:textId="77777777" w:rsidR="00D6433A" w:rsidRDefault="00D6433A" w:rsidP="00D6433A">
      <w:pPr>
        <w:rPr>
          <w:b/>
          <w:lang w:val="en-US"/>
        </w:rPr>
      </w:pPr>
      <w:commentRangeStart w:id="44"/>
      <w:commentRangeStart w:id="45"/>
      <w:r>
        <w:rPr>
          <w:b/>
          <w:lang w:val="en-US"/>
        </w:rPr>
        <w:t>21 environmental displacement</w:t>
      </w:r>
      <w:commentRangeEnd w:id="44"/>
      <w:r w:rsidR="00674E43">
        <w:rPr>
          <w:rStyle w:val="CommentReference"/>
        </w:rPr>
        <w:commentReference w:id="44"/>
      </w:r>
      <w:commentRangeEnd w:id="45"/>
      <w:r w:rsidR="00753202">
        <w:rPr>
          <w:rStyle w:val="CommentReference"/>
        </w:rPr>
        <w:commentReference w:id="45"/>
      </w:r>
    </w:p>
    <w:p w14:paraId="391883D5" w14:textId="77777777" w:rsidR="00D6433A" w:rsidRDefault="00D6433A" w:rsidP="00D6433A">
      <w:pPr>
        <w:pStyle w:val="ListParagraph"/>
        <w:numPr>
          <w:ilvl w:val="0"/>
          <w:numId w:val="18"/>
        </w:numPr>
        <w:spacing w:after="160" w:line="259" w:lineRule="auto"/>
        <w:rPr>
          <w:b/>
          <w:lang w:val="en-US"/>
        </w:rPr>
      </w:pPr>
      <w:r w:rsidRPr="00924A5F">
        <w:rPr>
          <w:b/>
          <w:lang w:val="en-US"/>
        </w:rPr>
        <w:t xml:space="preserve">NOTE: </w:t>
      </w:r>
    </w:p>
    <w:p w14:paraId="7C51E3EA" w14:textId="0D1491B1" w:rsidR="00D6433A" w:rsidRPr="00D6433A" w:rsidRDefault="00D6433A" w:rsidP="00D6433A">
      <w:pPr>
        <w:pStyle w:val="ListParagraph"/>
        <w:numPr>
          <w:ilvl w:val="1"/>
          <w:numId w:val="18"/>
        </w:numPr>
        <w:spacing w:after="160" w:line="259" w:lineRule="auto"/>
        <w:rPr>
          <w:b/>
          <w:lang w:val="en-US"/>
        </w:rPr>
      </w:pPr>
      <w:r w:rsidRPr="00D6433A">
        <w:rPr>
          <w:lang w:val="en-US"/>
        </w:rPr>
        <w:t xml:space="preserve">The log did not identify any significant issues with duplicates, data overage or </w:t>
      </w:r>
      <w:proofErr w:type="spellStart"/>
      <w:r w:rsidRPr="00D6433A">
        <w:rPr>
          <w:lang w:val="en-US"/>
        </w:rPr>
        <w:t>isocode</w:t>
      </w:r>
      <w:proofErr w:type="spellEnd"/>
      <w:r w:rsidRPr="00D6433A">
        <w:rPr>
          <w:lang w:val="en-US"/>
        </w:rPr>
        <w:t xml:space="preserve"> conversions.</w:t>
      </w:r>
      <w:r w:rsidR="002F4244">
        <w:rPr>
          <w:lang w:val="en-US"/>
        </w:rPr>
        <w:t xml:space="preserve"> </w:t>
      </w:r>
      <w:r w:rsidRPr="00D6433A">
        <w:rPr>
          <w:rFonts w:eastAsia="Calibri" w:cs="Calibri"/>
          <w:szCs w:val="18"/>
        </w:rPr>
        <w:t xml:space="preserve">However, </w:t>
      </w:r>
      <w:r w:rsidRPr="00D6433A">
        <w:rPr>
          <w:lang w:val="en-US"/>
        </w:rPr>
        <w:t xml:space="preserve">there is no 2021 data. </w:t>
      </w:r>
    </w:p>
    <w:p w14:paraId="4C8532EE" w14:textId="37DF0C13" w:rsidR="005F5297" w:rsidRDefault="00D6433A" w:rsidP="003D7D55">
      <w:pPr>
        <w:pStyle w:val="ListParagraph"/>
        <w:numPr>
          <w:ilvl w:val="1"/>
          <w:numId w:val="18"/>
        </w:numPr>
        <w:spacing w:after="160" w:line="259" w:lineRule="auto"/>
        <w:rPr>
          <w:ins w:id="46" w:author="Andrew Etchell" w:date="2022-06-15T10:32:00Z"/>
          <w:b/>
          <w:color w:val="FF0000"/>
          <w:lang w:val="en-US"/>
        </w:rPr>
      </w:pPr>
      <w:r w:rsidRPr="002124BB">
        <w:rPr>
          <w:b/>
          <w:color w:val="FF0000"/>
          <w:lang w:val="en-US"/>
        </w:rPr>
        <w:t>According to the website, data should have been updated on 23</w:t>
      </w:r>
      <w:r w:rsidRPr="002124BB">
        <w:rPr>
          <w:b/>
          <w:color w:val="FF0000"/>
          <w:vertAlign w:val="superscript"/>
          <w:lang w:val="en-US"/>
        </w:rPr>
        <w:t>rd</w:t>
      </w:r>
      <w:r w:rsidRPr="002124BB">
        <w:rPr>
          <w:b/>
          <w:color w:val="FF0000"/>
          <w:lang w:val="en-US"/>
        </w:rPr>
        <w:t xml:space="preserve"> May 2022. </w:t>
      </w:r>
    </w:p>
    <w:p w14:paraId="02DF000F" w14:textId="77777777" w:rsidR="00753202" w:rsidRPr="00753202" w:rsidRDefault="00753202" w:rsidP="00753202">
      <w:pPr>
        <w:spacing w:after="160" w:line="259" w:lineRule="auto"/>
        <w:rPr>
          <w:b/>
          <w:color w:val="FF0000"/>
          <w:lang w:val="en-US"/>
          <w:rPrChange w:id="47" w:author="Andrew Etchell" w:date="2022-06-15T10:38:00Z">
            <w:rPr>
              <w:lang w:val="en-US"/>
            </w:rPr>
          </w:rPrChange>
        </w:rPr>
        <w:pPrChange w:id="48" w:author="Andrew Etchell" w:date="2022-06-15T10:38:00Z">
          <w:pPr>
            <w:pStyle w:val="ListParagraph"/>
            <w:numPr>
              <w:ilvl w:val="1"/>
              <w:numId w:val="18"/>
            </w:numPr>
            <w:spacing w:after="160" w:line="259" w:lineRule="auto"/>
            <w:ind w:left="1440" w:hanging="360"/>
          </w:pPr>
        </w:pPrChange>
      </w:pPr>
    </w:p>
    <w:p w14:paraId="148D4983" w14:textId="77777777" w:rsidR="00B52D53" w:rsidRDefault="00B52D53" w:rsidP="00B52D53">
      <w:pPr>
        <w:rPr>
          <w:b/>
          <w:lang w:val="en-US"/>
        </w:rPr>
      </w:pPr>
      <w:commentRangeStart w:id="49"/>
      <w:r>
        <w:rPr>
          <w:b/>
          <w:lang w:val="en-US"/>
        </w:rPr>
        <w:t>22 interpersonal trust</w:t>
      </w:r>
      <w:commentRangeEnd w:id="49"/>
      <w:r w:rsidR="00D81393">
        <w:rPr>
          <w:rStyle w:val="CommentReference"/>
        </w:rPr>
        <w:commentReference w:id="49"/>
      </w:r>
    </w:p>
    <w:p w14:paraId="70864FFE" w14:textId="2C0D5F56" w:rsidR="00B52D53" w:rsidRDefault="00B52D53" w:rsidP="00B52D53">
      <w:pPr>
        <w:pStyle w:val="ListParagraph"/>
        <w:numPr>
          <w:ilvl w:val="0"/>
          <w:numId w:val="18"/>
        </w:numPr>
        <w:spacing w:after="240" w:line="259" w:lineRule="auto"/>
        <w:jc w:val="both"/>
        <w:rPr>
          <w:lang w:val="en-US"/>
        </w:rPr>
      </w:pPr>
      <w:r w:rsidRPr="000F185F">
        <w:rPr>
          <w:lang w:val="en-US"/>
        </w:rPr>
        <w:lastRenderedPageBreak/>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del w:id="50" w:author="Andrew Etchell" w:date="2022-06-15T10:41:00Z">
        <w:r w:rsidDel="00D81393">
          <w:rPr>
            <w:rFonts w:eastAsia="Calibri" w:cs="Calibri"/>
            <w:szCs w:val="18"/>
          </w:rPr>
          <w:delText xml:space="preserve">However, </w:delText>
        </w:r>
        <w:r w:rsidDel="00D81393">
          <w:rPr>
            <w:lang w:val="en-US"/>
          </w:rPr>
          <w:delText>t</w:delText>
        </w:r>
        <w:r w:rsidRPr="000D2C56" w:rsidDel="00D81393">
          <w:rPr>
            <w:lang w:val="en-US"/>
          </w:rPr>
          <w:delText xml:space="preserve">here is no </w:delText>
        </w:r>
        <w:commentRangeStart w:id="51"/>
        <w:r w:rsidRPr="000D2C56" w:rsidDel="00D81393">
          <w:rPr>
            <w:lang w:val="en-US"/>
          </w:rPr>
          <w:delText>2020 or 2021 data</w:delText>
        </w:r>
        <w:commentRangeEnd w:id="51"/>
        <w:r w:rsidR="001A72C9" w:rsidDel="00D81393">
          <w:rPr>
            <w:rStyle w:val="CommentReference"/>
          </w:rPr>
          <w:commentReference w:id="51"/>
        </w:r>
        <w:r w:rsidRPr="000D2C56" w:rsidDel="00D81393">
          <w:rPr>
            <w:lang w:val="en-US"/>
          </w:rPr>
          <w:delText>.</w:delText>
        </w:r>
      </w:del>
      <w:r>
        <w:rPr>
          <w:lang w:val="en-US"/>
        </w:rPr>
        <w:t xml:space="preserve"> </w:t>
      </w:r>
    </w:p>
    <w:p w14:paraId="2E058FE8" w14:textId="77777777" w:rsidR="00B52D53" w:rsidRDefault="00B52D53" w:rsidP="00B52D53">
      <w:pPr>
        <w:rPr>
          <w:b/>
          <w:lang w:val="en-US"/>
        </w:rPr>
      </w:pPr>
      <w:r w:rsidRPr="007D3FC7">
        <w:rPr>
          <w:b/>
          <w:lang w:val="en-US"/>
        </w:rPr>
        <w:t>2</w:t>
      </w:r>
      <w:r>
        <w:rPr>
          <w:b/>
          <w:lang w:val="en-US"/>
        </w:rPr>
        <w:t>3</w:t>
      </w:r>
      <w:r w:rsidRPr="007D3FC7">
        <w:rPr>
          <w:b/>
          <w:lang w:val="en-US"/>
        </w:rPr>
        <w:t xml:space="preserve"> </w:t>
      </w:r>
      <w:r>
        <w:rPr>
          <w:b/>
          <w:lang w:val="en-US"/>
        </w:rPr>
        <w:t xml:space="preserve">forced </w:t>
      </w:r>
      <w:proofErr w:type="gramStart"/>
      <w:r>
        <w:rPr>
          <w:b/>
          <w:lang w:val="en-US"/>
        </w:rPr>
        <w:t>displacement</w:t>
      </w:r>
      <w:proofErr w:type="gramEnd"/>
      <w:r>
        <w:rPr>
          <w:b/>
          <w:lang w:val="en-US"/>
        </w:rPr>
        <w:t xml:space="preserve"> by asylum</w:t>
      </w:r>
    </w:p>
    <w:p w14:paraId="5BD0F0C5" w14:textId="34919568" w:rsidR="00B52D53" w:rsidRDefault="00B52D53" w:rsidP="00B52D53">
      <w:pPr>
        <w:pStyle w:val="ListParagraph"/>
        <w:numPr>
          <w:ilvl w:val="0"/>
          <w:numId w:val="18"/>
        </w:numPr>
        <w:spacing w:after="240" w:line="259" w:lineRule="auto"/>
        <w:jc w:val="both"/>
        <w:rPr>
          <w:lang w:val="en-US"/>
        </w:rPr>
      </w:pPr>
      <w:r w:rsidRPr="000F185F">
        <w:rPr>
          <w:lang w:val="en-US"/>
        </w:rPr>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r>
        <w:rPr>
          <w:lang w:val="en-US"/>
        </w:rPr>
        <w:t xml:space="preserve"> </w:t>
      </w:r>
      <w:r>
        <w:rPr>
          <w:rFonts w:eastAsia="Calibri" w:cs="Calibri"/>
          <w:szCs w:val="18"/>
        </w:rPr>
        <w:t xml:space="preserve">However, </w:t>
      </w:r>
      <w:r>
        <w:rPr>
          <w:lang w:val="en-US"/>
        </w:rPr>
        <w:t>t</w:t>
      </w:r>
      <w:r w:rsidRPr="000D2C56">
        <w:rPr>
          <w:lang w:val="en-US"/>
        </w:rPr>
        <w:t xml:space="preserve">here is no </w:t>
      </w:r>
      <w:commentRangeStart w:id="52"/>
      <w:commentRangeStart w:id="53"/>
      <w:r w:rsidRPr="000D2C56">
        <w:rPr>
          <w:lang w:val="en-US"/>
        </w:rPr>
        <w:t xml:space="preserve">2020 </w:t>
      </w:r>
      <w:commentRangeEnd w:id="52"/>
      <w:r w:rsidR="005347E2">
        <w:rPr>
          <w:rStyle w:val="CommentReference"/>
        </w:rPr>
        <w:commentReference w:id="52"/>
      </w:r>
      <w:commentRangeEnd w:id="53"/>
      <w:r w:rsidR="00670B6F">
        <w:rPr>
          <w:rStyle w:val="CommentReference"/>
        </w:rPr>
        <w:commentReference w:id="53"/>
      </w:r>
      <w:r w:rsidRPr="000D2C56">
        <w:rPr>
          <w:lang w:val="en-US"/>
        </w:rPr>
        <w:t>or 2021 data.</w:t>
      </w:r>
      <w:r>
        <w:rPr>
          <w:lang w:val="en-US"/>
        </w:rPr>
        <w:t xml:space="preserve"> </w:t>
      </w:r>
    </w:p>
    <w:p w14:paraId="77A02803" w14:textId="77777777" w:rsidR="00B52D53" w:rsidRDefault="00B52D53" w:rsidP="00B52D53">
      <w:pPr>
        <w:rPr>
          <w:b/>
          <w:lang w:val="en-US"/>
        </w:rPr>
      </w:pPr>
      <w:r>
        <w:rPr>
          <w:b/>
          <w:lang w:val="en-US"/>
        </w:rPr>
        <w:t xml:space="preserve">24 forced </w:t>
      </w:r>
      <w:proofErr w:type="gramStart"/>
      <w:r>
        <w:rPr>
          <w:b/>
          <w:lang w:val="en-US"/>
        </w:rPr>
        <w:t>displacement</w:t>
      </w:r>
      <w:proofErr w:type="gramEnd"/>
      <w:r>
        <w:rPr>
          <w:b/>
          <w:lang w:val="en-US"/>
        </w:rPr>
        <w:t xml:space="preserve"> by country of origin</w:t>
      </w:r>
    </w:p>
    <w:p w14:paraId="4E32C50C" w14:textId="668926AF" w:rsidR="00D6433A" w:rsidRPr="00B52D53" w:rsidRDefault="00B52D53" w:rsidP="00B52D53">
      <w:pPr>
        <w:pStyle w:val="ListParagraph"/>
        <w:numPr>
          <w:ilvl w:val="0"/>
          <w:numId w:val="18"/>
        </w:numPr>
        <w:spacing w:after="240" w:line="259" w:lineRule="auto"/>
        <w:jc w:val="both"/>
        <w:rPr>
          <w:lang w:val="en-US"/>
        </w:rPr>
      </w:pPr>
      <w:r w:rsidRPr="000F185F">
        <w:rPr>
          <w:lang w:val="en-US"/>
        </w:rPr>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r>
        <w:rPr>
          <w:lang w:val="en-US"/>
        </w:rPr>
        <w:t xml:space="preserve"> </w:t>
      </w:r>
      <w:r>
        <w:rPr>
          <w:rFonts w:eastAsia="Calibri" w:cs="Calibri"/>
          <w:szCs w:val="18"/>
        </w:rPr>
        <w:t xml:space="preserve">However, </w:t>
      </w:r>
      <w:r>
        <w:rPr>
          <w:lang w:val="en-US"/>
        </w:rPr>
        <w:t>t</w:t>
      </w:r>
      <w:r w:rsidRPr="000D2C56">
        <w:rPr>
          <w:lang w:val="en-US"/>
        </w:rPr>
        <w:t xml:space="preserve">here is no </w:t>
      </w:r>
      <w:commentRangeStart w:id="54"/>
      <w:commentRangeStart w:id="55"/>
      <w:r w:rsidRPr="000D2C56">
        <w:rPr>
          <w:lang w:val="en-US"/>
        </w:rPr>
        <w:t>2020 or 2021 data</w:t>
      </w:r>
      <w:commentRangeEnd w:id="54"/>
      <w:r w:rsidR="00EB62A7">
        <w:rPr>
          <w:rStyle w:val="CommentReference"/>
        </w:rPr>
        <w:commentReference w:id="54"/>
      </w:r>
      <w:commentRangeEnd w:id="55"/>
      <w:r w:rsidR="00670B6F">
        <w:rPr>
          <w:rStyle w:val="CommentReference"/>
        </w:rPr>
        <w:commentReference w:id="55"/>
      </w:r>
      <w:r w:rsidRPr="000D2C56">
        <w:rPr>
          <w:lang w:val="en-US"/>
        </w:rPr>
        <w:t>.</w:t>
      </w:r>
      <w:r>
        <w:rPr>
          <w:lang w:val="en-US"/>
        </w:rPr>
        <w:t xml:space="preserve"> </w:t>
      </w:r>
    </w:p>
    <w:p w14:paraId="2CF1167B" w14:textId="77777777" w:rsidR="00B52D53" w:rsidRDefault="00B52D53" w:rsidP="00B52D53">
      <w:pPr>
        <w:rPr>
          <w:b/>
          <w:lang w:val="en-US"/>
        </w:rPr>
      </w:pPr>
      <w:commentRangeStart w:id="56"/>
      <w:r>
        <w:rPr>
          <w:b/>
          <w:lang w:val="en-US"/>
        </w:rPr>
        <w:t>25 Digital Security</w:t>
      </w:r>
      <w:commentRangeEnd w:id="56"/>
      <w:r w:rsidR="007D10B9">
        <w:rPr>
          <w:rStyle w:val="CommentReference"/>
        </w:rPr>
        <w:commentReference w:id="56"/>
      </w:r>
    </w:p>
    <w:p w14:paraId="37F82BED" w14:textId="77777777" w:rsidR="00B52D53" w:rsidRPr="00CD1BAB" w:rsidRDefault="00B52D53" w:rsidP="00B52D53">
      <w:pPr>
        <w:pStyle w:val="ListParagraph"/>
        <w:numPr>
          <w:ilvl w:val="0"/>
          <w:numId w:val="18"/>
        </w:numPr>
        <w:spacing w:after="160" w:line="259" w:lineRule="auto"/>
        <w:rPr>
          <w:b/>
          <w:lang w:val="en-US"/>
        </w:rPr>
      </w:pPr>
      <w:r w:rsidRPr="00CD1BAB">
        <w:rPr>
          <w:b/>
          <w:lang w:val="en-US"/>
        </w:rPr>
        <w:t xml:space="preserve">Check dimensionality higher values indicates less fragility. </w:t>
      </w:r>
    </w:p>
    <w:p w14:paraId="46B9E243" w14:textId="73264C9B" w:rsidR="00B52D53" w:rsidRDefault="00B52D53" w:rsidP="00B52D53">
      <w:pPr>
        <w:pStyle w:val="ListParagraph"/>
        <w:numPr>
          <w:ilvl w:val="1"/>
          <w:numId w:val="18"/>
        </w:numPr>
        <w:spacing w:after="160" w:line="259" w:lineRule="auto"/>
        <w:rPr>
          <w:lang w:val="en-US"/>
        </w:rPr>
      </w:pPr>
      <w:r>
        <w:rPr>
          <w:lang w:val="en-US"/>
        </w:rPr>
        <w:t xml:space="preserve">The variable seems to include the number of arrests from online content. </w:t>
      </w:r>
      <w:r w:rsidR="002476E8">
        <w:rPr>
          <w:lang w:val="en-US"/>
        </w:rPr>
        <w:t xml:space="preserve">If this is indeed the case, then higher values likely indicate greater levels of fragility. This will impact whether it is appropriate to use the minimum or maximum value. </w:t>
      </w:r>
    </w:p>
    <w:p w14:paraId="642A02E6" w14:textId="11F3DC76" w:rsidR="00B52D53" w:rsidRPr="00E0595C" w:rsidRDefault="00B52D53" w:rsidP="00B52D53">
      <w:pPr>
        <w:pStyle w:val="ListParagraph"/>
        <w:numPr>
          <w:ilvl w:val="0"/>
          <w:numId w:val="18"/>
        </w:numPr>
        <w:spacing w:after="160" w:line="259" w:lineRule="auto"/>
        <w:rPr>
          <w:color w:val="FF0000"/>
          <w:lang w:val="en-US"/>
        </w:rPr>
      </w:pPr>
      <w:commentRangeStart w:id="57"/>
      <w:r w:rsidRPr="00E0595C">
        <w:rPr>
          <w:color w:val="FF0000"/>
          <w:lang w:val="en-US"/>
        </w:rPr>
        <w:t xml:space="preserve">The values for some countries across most/all years appear to be the same (e.g. Australia). This may </w:t>
      </w:r>
      <w:r w:rsidR="008E7648">
        <w:rPr>
          <w:color w:val="FF0000"/>
          <w:lang w:val="en-US"/>
        </w:rPr>
        <w:t xml:space="preserve">reflect the </w:t>
      </w:r>
      <w:r w:rsidRPr="00E0595C">
        <w:rPr>
          <w:color w:val="FF0000"/>
          <w:lang w:val="en-US"/>
        </w:rPr>
        <w:t xml:space="preserve">raw data, but it </w:t>
      </w:r>
      <w:r w:rsidR="008E7648">
        <w:rPr>
          <w:color w:val="FF0000"/>
          <w:lang w:val="en-US"/>
        </w:rPr>
        <w:t>might cause issues for certain countries if they are considered fragile</w:t>
      </w:r>
      <w:r w:rsidRPr="00E0595C">
        <w:rPr>
          <w:color w:val="FF0000"/>
          <w:lang w:val="en-US"/>
        </w:rPr>
        <w:t xml:space="preserve"> (e.g. Afghanistan). </w:t>
      </w:r>
      <w:commentRangeEnd w:id="57"/>
      <w:r w:rsidR="000A003A">
        <w:rPr>
          <w:rStyle w:val="CommentReference"/>
        </w:rPr>
        <w:commentReference w:id="57"/>
      </w:r>
    </w:p>
    <w:p w14:paraId="7A37B411" w14:textId="640982BE" w:rsidR="002476E8" w:rsidRPr="00B52D53" w:rsidRDefault="002476E8" w:rsidP="002476E8">
      <w:pPr>
        <w:pStyle w:val="ListParagraph"/>
        <w:numPr>
          <w:ilvl w:val="0"/>
          <w:numId w:val="18"/>
        </w:numPr>
        <w:spacing w:after="240" w:line="259" w:lineRule="auto"/>
        <w:jc w:val="both"/>
        <w:rPr>
          <w:lang w:val="en-US"/>
        </w:rPr>
      </w:pPr>
      <w:r w:rsidRPr="000F185F">
        <w:rPr>
          <w:lang w:val="en-US"/>
        </w:rPr>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r>
        <w:rPr>
          <w:lang w:val="en-US"/>
        </w:rPr>
        <w:t xml:space="preserve"> </w:t>
      </w:r>
    </w:p>
    <w:p w14:paraId="788655CA" w14:textId="77777777" w:rsidR="00662331" w:rsidRDefault="00662331" w:rsidP="00662331">
      <w:pPr>
        <w:rPr>
          <w:b/>
          <w:lang w:val="en-US"/>
        </w:rPr>
      </w:pPr>
      <w:r>
        <w:rPr>
          <w:b/>
          <w:lang w:val="en-US"/>
        </w:rPr>
        <w:t>26 ND gain index</w:t>
      </w:r>
    </w:p>
    <w:p w14:paraId="54960CCF" w14:textId="77777777" w:rsidR="00662331" w:rsidRPr="005820C1" w:rsidRDefault="00662331" w:rsidP="00662331">
      <w:pPr>
        <w:pStyle w:val="ListParagraph"/>
        <w:numPr>
          <w:ilvl w:val="0"/>
          <w:numId w:val="18"/>
        </w:numPr>
        <w:spacing w:after="160" w:line="259" w:lineRule="auto"/>
        <w:rPr>
          <w:lang w:val="en-US"/>
        </w:rPr>
      </w:pPr>
      <w:r w:rsidRPr="005820C1">
        <w:rPr>
          <w:b/>
          <w:lang w:val="en-US"/>
        </w:rPr>
        <w:t xml:space="preserve">NOTE: </w:t>
      </w:r>
    </w:p>
    <w:p w14:paraId="1B7646BB" w14:textId="637E8B44" w:rsidR="00662331" w:rsidRDefault="00662331" w:rsidP="00662331">
      <w:pPr>
        <w:pStyle w:val="ListParagraph"/>
        <w:numPr>
          <w:ilvl w:val="1"/>
          <w:numId w:val="18"/>
        </w:numPr>
        <w:spacing w:after="160" w:line="259" w:lineRule="auto"/>
        <w:rPr>
          <w:lang w:val="en-US"/>
        </w:rPr>
      </w:pPr>
      <w:r>
        <w:rPr>
          <w:lang w:val="en-US"/>
        </w:rPr>
        <w:t xml:space="preserve">The raw data only contains data until 2019. </w:t>
      </w:r>
    </w:p>
    <w:p w14:paraId="72516245" w14:textId="04C8A611" w:rsidR="000F56A8" w:rsidRPr="00662331" w:rsidRDefault="00662331" w:rsidP="00662331">
      <w:pPr>
        <w:pStyle w:val="ListParagraph"/>
        <w:numPr>
          <w:ilvl w:val="1"/>
          <w:numId w:val="18"/>
        </w:numPr>
        <w:spacing w:after="160" w:line="259" w:lineRule="auto"/>
        <w:rPr>
          <w:rFonts w:eastAsia="Calibri" w:cs="Calibri"/>
          <w:szCs w:val="18"/>
        </w:rPr>
      </w:pPr>
      <w:commentRangeStart w:id="58"/>
      <w:r>
        <w:rPr>
          <w:lang w:val="en-US"/>
        </w:rPr>
        <w:t xml:space="preserve">In the final dataset, year is a character rather than an integer. </w:t>
      </w:r>
      <w:commentRangeEnd w:id="58"/>
      <w:r w:rsidR="00B96DDA">
        <w:rPr>
          <w:rStyle w:val="CommentReference"/>
        </w:rPr>
        <w:commentReference w:id="58"/>
      </w:r>
    </w:p>
    <w:p w14:paraId="5446E65C" w14:textId="77777777" w:rsidR="00FE3F3F" w:rsidRDefault="00FE3F3F" w:rsidP="00FE3F3F">
      <w:pPr>
        <w:rPr>
          <w:b/>
          <w:lang w:val="en-US"/>
        </w:rPr>
      </w:pPr>
      <w:r>
        <w:rPr>
          <w:b/>
          <w:lang w:val="en-US"/>
        </w:rPr>
        <w:t xml:space="preserve">27 </w:t>
      </w:r>
      <w:proofErr w:type="spellStart"/>
      <w:r>
        <w:rPr>
          <w:b/>
          <w:lang w:val="en-US"/>
        </w:rPr>
        <w:t>Non renewable</w:t>
      </w:r>
      <w:proofErr w:type="spellEnd"/>
      <w:r>
        <w:rPr>
          <w:b/>
          <w:lang w:val="en-US"/>
        </w:rPr>
        <w:t xml:space="preserve"> resource crime </w:t>
      </w:r>
    </w:p>
    <w:p w14:paraId="20978317" w14:textId="0926B167" w:rsidR="00662331" w:rsidRPr="00FE3F3F" w:rsidRDefault="00FE3F3F" w:rsidP="00FE3F3F">
      <w:pPr>
        <w:pStyle w:val="ListParagraph"/>
        <w:numPr>
          <w:ilvl w:val="0"/>
          <w:numId w:val="18"/>
        </w:numPr>
        <w:spacing w:after="240" w:line="259" w:lineRule="auto"/>
        <w:jc w:val="both"/>
        <w:rPr>
          <w:rFonts w:eastAsia="Calibri" w:cs="Calibri"/>
          <w:szCs w:val="18"/>
        </w:rPr>
      </w:pPr>
      <w:r w:rsidRPr="000F185F">
        <w:rPr>
          <w:lang w:val="en-US"/>
        </w:rPr>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r>
        <w:rPr>
          <w:lang w:val="en-US"/>
        </w:rPr>
        <w:t xml:space="preserve"> </w:t>
      </w:r>
      <w:commentRangeStart w:id="59"/>
      <w:r>
        <w:rPr>
          <w:lang w:val="en-US"/>
        </w:rPr>
        <w:t xml:space="preserve">However, there is only data for 2021 and there is no time series. </w:t>
      </w:r>
      <w:commentRangeEnd w:id="59"/>
      <w:r w:rsidR="004C204B">
        <w:rPr>
          <w:rStyle w:val="CommentReference"/>
        </w:rPr>
        <w:commentReference w:id="59"/>
      </w:r>
    </w:p>
    <w:p w14:paraId="4D3011E2" w14:textId="77777777" w:rsidR="00891B4F" w:rsidRDefault="00891B4F" w:rsidP="00891B4F">
      <w:pPr>
        <w:rPr>
          <w:b/>
          <w:lang w:val="en-US"/>
        </w:rPr>
      </w:pPr>
      <w:r>
        <w:rPr>
          <w:b/>
          <w:lang w:val="en-US"/>
        </w:rPr>
        <w:t>28 Social protection</w:t>
      </w:r>
    </w:p>
    <w:p w14:paraId="482AF37A" w14:textId="77777777" w:rsidR="00891B4F" w:rsidRPr="00331821" w:rsidRDefault="00891B4F" w:rsidP="00891B4F">
      <w:pPr>
        <w:pStyle w:val="ListParagraph"/>
        <w:numPr>
          <w:ilvl w:val="0"/>
          <w:numId w:val="18"/>
        </w:numPr>
        <w:spacing w:after="160" w:line="259" w:lineRule="auto"/>
        <w:rPr>
          <w:b/>
          <w:lang w:val="en-US"/>
        </w:rPr>
      </w:pPr>
      <w:r w:rsidRPr="00331821">
        <w:rPr>
          <w:b/>
          <w:lang w:val="en-US"/>
        </w:rPr>
        <w:t xml:space="preserve">Issues identified by </w:t>
      </w:r>
      <w:r>
        <w:rPr>
          <w:b/>
          <w:lang w:val="en-US"/>
        </w:rPr>
        <w:t>log</w:t>
      </w:r>
    </w:p>
    <w:p w14:paraId="32CB6A22" w14:textId="22C9F275" w:rsidR="00891B4F" w:rsidRDefault="00891B4F" w:rsidP="00891B4F">
      <w:pPr>
        <w:pStyle w:val="ListParagraph"/>
        <w:numPr>
          <w:ilvl w:val="1"/>
          <w:numId w:val="18"/>
        </w:numPr>
        <w:spacing w:after="160" w:line="259" w:lineRule="auto"/>
        <w:rPr>
          <w:lang w:val="en-US"/>
        </w:rPr>
      </w:pPr>
      <w:r>
        <w:rPr>
          <w:lang w:val="en-US"/>
        </w:rPr>
        <w:t xml:space="preserve">The log identified 11 countries </w:t>
      </w:r>
      <w:r w:rsidR="002124BB">
        <w:rPr>
          <w:lang w:val="en-US"/>
        </w:rPr>
        <w:t xml:space="preserve">with missing data </w:t>
      </w:r>
      <w:r>
        <w:rPr>
          <w:lang w:val="en-US"/>
        </w:rPr>
        <w:t xml:space="preserve">in the latest year. </w:t>
      </w:r>
    </w:p>
    <w:p w14:paraId="40B379E3" w14:textId="77777777" w:rsidR="00891B4F" w:rsidRPr="00EB50B0" w:rsidRDefault="00891B4F" w:rsidP="00891B4F">
      <w:pPr>
        <w:pStyle w:val="ListParagraph"/>
        <w:numPr>
          <w:ilvl w:val="0"/>
          <w:numId w:val="18"/>
        </w:numPr>
        <w:spacing w:after="160" w:line="259" w:lineRule="auto"/>
        <w:rPr>
          <w:b/>
          <w:lang w:val="en-US"/>
        </w:rPr>
      </w:pPr>
      <w:r w:rsidRPr="00EB50B0">
        <w:rPr>
          <w:b/>
          <w:lang w:val="en-US"/>
        </w:rPr>
        <w:t>NOTE:</w:t>
      </w:r>
    </w:p>
    <w:p w14:paraId="4057C3A5" w14:textId="1AA5A3F4" w:rsidR="00891B4F" w:rsidRDefault="00891B4F" w:rsidP="00891B4F">
      <w:pPr>
        <w:pStyle w:val="ListParagraph"/>
        <w:numPr>
          <w:ilvl w:val="1"/>
          <w:numId w:val="18"/>
        </w:numPr>
        <w:spacing w:after="160" w:line="259" w:lineRule="auto"/>
        <w:rPr>
          <w:lang w:val="en-US"/>
        </w:rPr>
      </w:pPr>
      <w:commentRangeStart w:id="60"/>
      <w:r>
        <w:rPr>
          <w:lang w:val="en-US"/>
        </w:rPr>
        <w:t>The data only contains values until 2020</w:t>
      </w:r>
      <w:commentRangeEnd w:id="60"/>
      <w:r w:rsidR="004C204B">
        <w:rPr>
          <w:rStyle w:val="CommentReference"/>
        </w:rPr>
        <w:commentReference w:id="60"/>
      </w:r>
    </w:p>
    <w:p w14:paraId="676829EF" w14:textId="77777777" w:rsidR="00891B4F" w:rsidRDefault="00891B4F" w:rsidP="00891B4F">
      <w:pPr>
        <w:rPr>
          <w:b/>
          <w:lang w:val="en-US"/>
        </w:rPr>
      </w:pPr>
      <w:r>
        <w:rPr>
          <w:b/>
          <w:lang w:val="en-US"/>
        </w:rPr>
        <w:t>29 EPI</w:t>
      </w:r>
    </w:p>
    <w:p w14:paraId="221DA5D8" w14:textId="77777777" w:rsidR="00891B4F" w:rsidRPr="00891B4F" w:rsidRDefault="00891B4F" w:rsidP="00891B4F">
      <w:pPr>
        <w:pStyle w:val="ListParagraph"/>
        <w:numPr>
          <w:ilvl w:val="0"/>
          <w:numId w:val="19"/>
        </w:numPr>
        <w:spacing w:after="160" w:line="259" w:lineRule="auto"/>
        <w:rPr>
          <w:b/>
          <w:lang w:val="en-US"/>
        </w:rPr>
      </w:pPr>
      <w:r w:rsidRPr="00891B4F">
        <w:rPr>
          <w:b/>
          <w:lang w:val="en-US"/>
        </w:rPr>
        <w:t>NOTE:</w:t>
      </w:r>
    </w:p>
    <w:p w14:paraId="66701826" w14:textId="1D002372" w:rsidR="00891B4F" w:rsidRDefault="00891B4F" w:rsidP="00891B4F">
      <w:pPr>
        <w:pStyle w:val="ListParagraph"/>
        <w:numPr>
          <w:ilvl w:val="1"/>
          <w:numId w:val="19"/>
        </w:numPr>
        <w:spacing w:after="160" w:line="259" w:lineRule="auto"/>
        <w:rPr>
          <w:lang w:val="en-US"/>
        </w:rPr>
      </w:pPr>
      <w:commentRangeStart w:id="61"/>
      <w:r>
        <w:rPr>
          <w:lang w:val="en-US"/>
        </w:rPr>
        <w:t xml:space="preserve">The raw data only contains values for 2020. </w:t>
      </w:r>
      <w:commentRangeEnd w:id="61"/>
      <w:r w:rsidR="00CF4F7B">
        <w:rPr>
          <w:rStyle w:val="CommentReference"/>
        </w:rPr>
        <w:commentReference w:id="61"/>
      </w:r>
    </w:p>
    <w:p w14:paraId="20BBE9C2" w14:textId="77777777" w:rsidR="00891B4F" w:rsidRDefault="00891B4F" w:rsidP="00891B4F">
      <w:pPr>
        <w:rPr>
          <w:b/>
          <w:lang w:val="en-US"/>
        </w:rPr>
      </w:pPr>
      <w:r>
        <w:rPr>
          <w:b/>
          <w:lang w:val="en-US"/>
        </w:rPr>
        <w:t xml:space="preserve">30 World Governance Indicators </w:t>
      </w:r>
    </w:p>
    <w:p w14:paraId="64038660" w14:textId="77777777" w:rsidR="00891B4F" w:rsidRPr="00331821" w:rsidRDefault="00891B4F" w:rsidP="00891B4F">
      <w:pPr>
        <w:pStyle w:val="ListParagraph"/>
        <w:numPr>
          <w:ilvl w:val="0"/>
          <w:numId w:val="19"/>
        </w:numPr>
        <w:spacing w:after="160" w:line="259" w:lineRule="auto"/>
        <w:rPr>
          <w:b/>
          <w:lang w:val="en-US"/>
        </w:rPr>
      </w:pPr>
      <w:r w:rsidRPr="00331821">
        <w:rPr>
          <w:b/>
          <w:lang w:val="en-US"/>
        </w:rPr>
        <w:t xml:space="preserve">Issues identified by </w:t>
      </w:r>
      <w:r>
        <w:rPr>
          <w:b/>
          <w:lang w:val="en-US"/>
        </w:rPr>
        <w:t>log</w:t>
      </w:r>
    </w:p>
    <w:p w14:paraId="7646F4FA" w14:textId="206327CC" w:rsidR="00891B4F" w:rsidRPr="005C728E" w:rsidRDefault="00891B4F" w:rsidP="00891B4F">
      <w:pPr>
        <w:pStyle w:val="ListParagraph"/>
        <w:numPr>
          <w:ilvl w:val="1"/>
          <w:numId w:val="19"/>
        </w:numPr>
        <w:spacing w:after="160" w:line="259" w:lineRule="auto"/>
        <w:rPr>
          <w:lang w:val="en-US"/>
        </w:rPr>
      </w:pPr>
      <w:commentRangeStart w:id="62"/>
      <w:r>
        <w:rPr>
          <w:lang w:val="en-US"/>
        </w:rPr>
        <w:t>The log identified m</w:t>
      </w:r>
      <w:r w:rsidRPr="005C728E">
        <w:rPr>
          <w:lang w:val="en-US"/>
        </w:rPr>
        <w:t xml:space="preserve">issing data for </w:t>
      </w:r>
      <w:r w:rsidR="002124BB">
        <w:rPr>
          <w:lang w:val="en-US"/>
        </w:rPr>
        <w:t>4</w:t>
      </w:r>
      <w:r w:rsidRPr="005C728E">
        <w:rPr>
          <w:lang w:val="en-US"/>
        </w:rPr>
        <w:t xml:space="preserve"> countries in latest year</w:t>
      </w:r>
      <w:r>
        <w:rPr>
          <w:lang w:val="en-US"/>
        </w:rPr>
        <w:t xml:space="preserve"> (2020)</w:t>
      </w:r>
      <w:r w:rsidRPr="005C728E">
        <w:rPr>
          <w:lang w:val="en-US"/>
        </w:rPr>
        <w:t xml:space="preserve">. </w:t>
      </w:r>
      <w:commentRangeEnd w:id="62"/>
      <w:r w:rsidR="00CF4F7B">
        <w:rPr>
          <w:rStyle w:val="CommentReference"/>
        </w:rPr>
        <w:commentReference w:id="62"/>
      </w:r>
    </w:p>
    <w:p w14:paraId="2C9F5A67" w14:textId="4AF4CA4A" w:rsidR="00891B4F" w:rsidRDefault="00891B4F" w:rsidP="00891B4F">
      <w:pPr>
        <w:rPr>
          <w:b/>
          <w:lang w:val="en-US"/>
        </w:rPr>
      </w:pPr>
      <w:r>
        <w:rPr>
          <w:b/>
          <w:lang w:val="en-US"/>
        </w:rPr>
        <w:t>31 renewable energy</w:t>
      </w:r>
    </w:p>
    <w:p w14:paraId="748C0C9F" w14:textId="77777777" w:rsidR="00891B4F" w:rsidRDefault="00891B4F" w:rsidP="00891B4F">
      <w:pPr>
        <w:pStyle w:val="ListParagraph"/>
        <w:numPr>
          <w:ilvl w:val="0"/>
          <w:numId w:val="20"/>
        </w:numPr>
        <w:spacing w:after="160" w:line="259" w:lineRule="auto"/>
        <w:rPr>
          <w:b/>
          <w:lang w:val="en-US"/>
        </w:rPr>
      </w:pPr>
      <w:r>
        <w:rPr>
          <w:b/>
          <w:lang w:val="en-US"/>
        </w:rPr>
        <w:t>Check if there are any missing or unusual values in the source data (</w:t>
      </w:r>
      <w:proofErr w:type="spellStart"/>
      <w:r>
        <w:rPr>
          <w:b/>
          <w:lang w:val="en-US"/>
        </w:rPr>
        <w:t>e.g</w:t>
      </w:r>
      <w:proofErr w:type="spellEnd"/>
      <w:r>
        <w:rPr>
          <w:b/>
          <w:lang w:val="en-US"/>
        </w:rPr>
        <w:t xml:space="preserve"> Central African Republic). </w:t>
      </w:r>
    </w:p>
    <w:p w14:paraId="3280D0ED" w14:textId="6A89A469" w:rsidR="00891B4F" w:rsidRDefault="00891B4F" w:rsidP="00891B4F">
      <w:pPr>
        <w:pStyle w:val="ListParagraph"/>
        <w:numPr>
          <w:ilvl w:val="1"/>
          <w:numId w:val="20"/>
        </w:numPr>
        <w:spacing w:after="160" w:line="259" w:lineRule="auto"/>
        <w:rPr>
          <w:lang w:val="en-US"/>
        </w:rPr>
      </w:pPr>
      <w:commentRangeStart w:id="63"/>
      <w:r>
        <w:rPr>
          <w:lang w:val="en-US"/>
        </w:rPr>
        <w:t xml:space="preserve">There are multiple instance of very high values. </w:t>
      </w:r>
      <w:commentRangeEnd w:id="63"/>
      <w:r w:rsidR="000A003A">
        <w:rPr>
          <w:rStyle w:val="CommentReference"/>
        </w:rPr>
        <w:commentReference w:id="63"/>
      </w:r>
      <w:r>
        <w:rPr>
          <w:lang w:val="en-US"/>
        </w:rPr>
        <w:t>For example. 100% f</w:t>
      </w:r>
      <w:r w:rsidRPr="004A728D">
        <w:rPr>
          <w:lang w:val="en-US"/>
        </w:rPr>
        <w:t>or Albania, Bhutan, Central African Republic, Iceland, Lesotho, Nepal, Paraguay, Ethiopia, as well as very high values</w:t>
      </w:r>
      <w:r>
        <w:rPr>
          <w:lang w:val="en-US"/>
        </w:rPr>
        <w:t xml:space="preserve"> for Congo, Namibia, Norway etc. </w:t>
      </w:r>
    </w:p>
    <w:p w14:paraId="476AFE36" w14:textId="667EBA0E" w:rsidR="00891B4F" w:rsidRDefault="00891B4F" w:rsidP="00891B4F">
      <w:pPr>
        <w:pStyle w:val="ListParagraph"/>
        <w:numPr>
          <w:ilvl w:val="1"/>
          <w:numId w:val="20"/>
        </w:numPr>
        <w:spacing w:after="160" w:line="259" w:lineRule="auto"/>
        <w:rPr>
          <w:lang w:val="en-US"/>
        </w:rPr>
      </w:pPr>
      <w:r>
        <w:rPr>
          <w:lang w:val="en-US"/>
        </w:rPr>
        <w:t>Likewise, there are multiple instance of very low values. For example,0% for Benin</w:t>
      </w:r>
      <w:del w:id="64" w:author="Andrew Etchell" w:date="2022-06-15T10:52:00Z">
        <w:r w:rsidDel="00670B6F">
          <w:rPr>
            <w:lang w:val="en-US"/>
          </w:rPr>
          <w:delText>g</w:delText>
        </w:r>
      </w:del>
      <w:r>
        <w:rPr>
          <w:lang w:val="en-US"/>
        </w:rPr>
        <w:t xml:space="preserve">, Botswana,  Chad, </w:t>
      </w:r>
      <w:del w:id="65" w:author="Andrew Etchell" w:date="2022-06-15T10:52:00Z">
        <w:r w:rsidDel="00670B6F">
          <w:rPr>
            <w:lang w:val="en-US"/>
          </w:rPr>
          <w:delText>Eritreia</w:delText>
        </w:r>
      </w:del>
      <w:ins w:id="66" w:author="Andrew Etchell" w:date="2022-06-15T10:52:00Z">
        <w:r w:rsidR="00670B6F">
          <w:rPr>
            <w:lang w:val="en-US"/>
          </w:rPr>
          <w:t>Eritrea</w:t>
        </w:r>
      </w:ins>
      <w:r>
        <w:rPr>
          <w:lang w:val="en-US"/>
        </w:rPr>
        <w:t xml:space="preserve">, Estonia, Gambia (the). </w:t>
      </w:r>
      <w:proofErr w:type="spellStart"/>
      <w:r>
        <w:rPr>
          <w:lang w:val="en-US"/>
        </w:rPr>
        <w:t>Etc</w:t>
      </w:r>
      <w:proofErr w:type="spellEnd"/>
    </w:p>
    <w:p w14:paraId="785BE599" w14:textId="77777777" w:rsidR="00891B4F" w:rsidRDefault="00891B4F" w:rsidP="00891B4F">
      <w:pPr>
        <w:pStyle w:val="ListParagraph"/>
        <w:numPr>
          <w:ilvl w:val="0"/>
          <w:numId w:val="20"/>
        </w:numPr>
        <w:spacing w:after="160" w:line="259" w:lineRule="auto"/>
        <w:rPr>
          <w:b/>
          <w:lang w:val="en-US"/>
        </w:rPr>
      </w:pPr>
      <w:r w:rsidRPr="00331821">
        <w:rPr>
          <w:b/>
          <w:lang w:val="en-US"/>
        </w:rPr>
        <w:t xml:space="preserve">Issues identified by </w:t>
      </w:r>
      <w:r>
        <w:rPr>
          <w:b/>
          <w:lang w:val="en-US"/>
        </w:rPr>
        <w:t>log</w:t>
      </w:r>
    </w:p>
    <w:p w14:paraId="78842A05" w14:textId="62662426" w:rsidR="00891B4F" w:rsidRPr="005C728E" w:rsidRDefault="00891B4F" w:rsidP="00891B4F">
      <w:pPr>
        <w:pStyle w:val="ListParagraph"/>
        <w:numPr>
          <w:ilvl w:val="1"/>
          <w:numId w:val="20"/>
        </w:numPr>
        <w:spacing w:after="160" w:line="259" w:lineRule="auto"/>
        <w:rPr>
          <w:lang w:val="en-US"/>
        </w:rPr>
      </w:pPr>
      <w:r>
        <w:rPr>
          <w:lang w:val="en-US"/>
        </w:rPr>
        <w:t>The log identified m</w:t>
      </w:r>
      <w:r w:rsidRPr="005C728E">
        <w:rPr>
          <w:lang w:val="en-US"/>
        </w:rPr>
        <w:t xml:space="preserve">issing data for around </w:t>
      </w:r>
      <w:r>
        <w:rPr>
          <w:lang w:val="en-US"/>
        </w:rPr>
        <w:t>138</w:t>
      </w:r>
      <w:r w:rsidRPr="005C728E">
        <w:rPr>
          <w:lang w:val="en-US"/>
        </w:rPr>
        <w:t xml:space="preserve"> countries in the latest year</w:t>
      </w:r>
      <w:r>
        <w:rPr>
          <w:lang w:val="en-US"/>
        </w:rPr>
        <w:t xml:space="preserve"> (2021)</w:t>
      </w:r>
      <w:r w:rsidRPr="005C728E">
        <w:rPr>
          <w:lang w:val="en-US"/>
        </w:rPr>
        <w:t xml:space="preserve">. </w:t>
      </w:r>
    </w:p>
    <w:p w14:paraId="2B6F635B" w14:textId="77777777" w:rsidR="00744636" w:rsidRDefault="00744636" w:rsidP="00744636">
      <w:pPr>
        <w:rPr>
          <w:b/>
          <w:lang w:val="en-US"/>
        </w:rPr>
      </w:pPr>
      <w:r>
        <w:rPr>
          <w:b/>
          <w:lang w:val="en-US"/>
        </w:rPr>
        <w:t xml:space="preserve">32 </w:t>
      </w:r>
      <w:proofErr w:type="spellStart"/>
      <w:r>
        <w:rPr>
          <w:b/>
          <w:lang w:val="en-US"/>
        </w:rPr>
        <w:t>sigi</w:t>
      </w:r>
      <w:proofErr w:type="spellEnd"/>
    </w:p>
    <w:p w14:paraId="779689C7" w14:textId="50EF5C29" w:rsidR="00744636" w:rsidRPr="004A728D" w:rsidRDefault="00744636" w:rsidP="00744636">
      <w:pPr>
        <w:pStyle w:val="ListParagraph"/>
        <w:numPr>
          <w:ilvl w:val="0"/>
          <w:numId w:val="21"/>
        </w:numPr>
        <w:spacing w:after="160" w:line="259" w:lineRule="auto"/>
        <w:rPr>
          <w:b/>
          <w:lang w:val="en-US"/>
        </w:rPr>
      </w:pPr>
      <w:commentRangeStart w:id="67"/>
      <w:commentRangeStart w:id="68"/>
      <w:r w:rsidRPr="00331821">
        <w:rPr>
          <w:b/>
          <w:lang w:val="en-US"/>
        </w:rPr>
        <w:t>I</w:t>
      </w:r>
      <w:r w:rsidRPr="004A728D">
        <w:rPr>
          <w:b/>
          <w:lang w:val="en-US"/>
        </w:rPr>
        <w:t xml:space="preserve">s it possible to create a composite value of the violence against women sub indicators related to law, attitudes, prevalence instead of only attitudes? </w:t>
      </w:r>
      <w:commentRangeEnd w:id="67"/>
      <w:r w:rsidR="00CF4F7B">
        <w:rPr>
          <w:rStyle w:val="CommentReference"/>
        </w:rPr>
        <w:commentReference w:id="67"/>
      </w:r>
      <w:commentRangeEnd w:id="68"/>
      <w:r w:rsidR="00670B6F">
        <w:rPr>
          <w:rStyle w:val="CommentReference"/>
        </w:rPr>
        <w:commentReference w:id="68"/>
      </w:r>
    </w:p>
    <w:p w14:paraId="653091B9" w14:textId="2C357B50" w:rsidR="00744636" w:rsidRPr="000972AF" w:rsidRDefault="00705017" w:rsidP="00744636">
      <w:pPr>
        <w:pStyle w:val="ListParagraph"/>
        <w:numPr>
          <w:ilvl w:val="1"/>
          <w:numId w:val="21"/>
        </w:numPr>
        <w:spacing w:after="160" w:line="259" w:lineRule="auto"/>
        <w:rPr>
          <w:lang w:val="en-US"/>
        </w:rPr>
      </w:pPr>
      <w:r>
        <w:rPr>
          <w:lang w:val="en-US"/>
        </w:rPr>
        <w:t xml:space="preserve">Code has been added to calculate a composite measure based on the combination of attitudes, practice/prevalence variables. Current weightings are arbitrary but can be changed depending on </w:t>
      </w:r>
      <w:del w:id="69" w:author="Andrew Etchell" w:date="2022-06-15T10:52:00Z">
        <w:r w:rsidDel="00670B6F">
          <w:rPr>
            <w:lang w:val="en-US"/>
          </w:rPr>
          <w:delText>wwht</w:delText>
        </w:r>
      </w:del>
      <w:ins w:id="70" w:author="Andrew Etchell" w:date="2022-06-15T10:52:00Z">
        <w:r w:rsidR="00670B6F">
          <w:rPr>
            <w:lang w:val="en-US"/>
          </w:rPr>
          <w:t>what</w:t>
        </w:r>
      </w:ins>
      <w:r>
        <w:rPr>
          <w:lang w:val="en-US"/>
        </w:rPr>
        <w:t xml:space="preserve"> weightings are desired.  </w:t>
      </w:r>
    </w:p>
    <w:p w14:paraId="6B436489" w14:textId="04926198" w:rsidR="00744636" w:rsidRDefault="00705017" w:rsidP="00744636">
      <w:pPr>
        <w:pStyle w:val="ListParagraph"/>
        <w:numPr>
          <w:ilvl w:val="0"/>
          <w:numId w:val="21"/>
        </w:numPr>
        <w:spacing w:after="160" w:line="259" w:lineRule="auto"/>
        <w:rPr>
          <w:b/>
          <w:lang w:val="en-US"/>
        </w:rPr>
      </w:pPr>
      <w:r>
        <w:rPr>
          <w:b/>
          <w:lang w:val="en-US"/>
        </w:rPr>
        <w:t>I</w:t>
      </w:r>
      <w:r w:rsidR="00744636" w:rsidRPr="00331821">
        <w:rPr>
          <w:b/>
          <w:lang w:val="en-US"/>
        </w:rPr>
        <w:t xml:space="preserve">ssues identified by </w:t>
      </w:r>
      <w:r w:rsidR="00744636">
        <w:rPr>
          <w:b/>
          <w:lang w:val="en-US"/>
        </w:rPr>
        <w:t>log</w:t>
      </w:r>
    </w:p>
    <w:p w14:paraId="1374CABE" w14:textId="5CCA7035" w:rsidR="00744636" w:rsidRPr="00A45839" w:rsidRDefault="00744636" w:rsidP="00744636">
      <w:pPr>
        <w:pStyle w:val="ListParagraph"/>
        <w:numPr>
          <w:ilvl w:val="1"/>
          <w:numId w:val="21"/>
        </w:numPr>
        <w:spacing w:after="160" w:line="259" w:lineRule="auto"/>
        <w:rPr>
          <w:lang w:val="en-US"/>
        </w:rPr>
      </w:pPr>
      <w:r>
        <w:rPr>
          <w:lang w:val="en-US"/>
        </w:rPr>
        <w:lastRenderedPageBreak/>
        <w:t xml:space="preserve">The log identified 46 </w:t>
      </w:r>
      <w:r w:rsidR="00C96435">
        <w:rPr>
          <w:lang w:val="en-US"/>
        </w:rPr>
        <w:t>null</w:t>
      </w:r>
      <w:r>
        <w:rPr>
          <w:lang w:val="en-US"/>
        </w:rPr>
        <w:t xml:space="preserve"> values in the value column. These may impact some countries that are classified as extremely fragile or other fragile.  </w:t>
      </w:r>
    </w:p>
    <w:p w14:paraId="75416AB8" w14:textId="77777777" w:rsidR="00744636" w:rsidRPr="00A45839" w:rsidRDefault="00744636" w:rsidP="00744636">
      <w:pPr>
        <w:pStyle w:val="ListParagraph"/>
        <w:numPr>
          <w:ilvl w:val="0"/>
          <w:numId w:val="21"/>
        </w:numPr>
        <w:spacing w:after="160" w:line="259" w:lineRule="auto"/>
        <w:rPr>
          <w:b/>
          <w:lang w:val="en-US"/>
        </w:rPr>
      </w:pPr>
      <w:r w:rsidRPr="00A45839">
        <w:rPr>
          <w:b/>
          <w:lang w:val="en-US"/>
        </w:rPr>
        <w:t>NOTE:</w:t>
      </w:r>
    </w:p>
    <w:p w14:paraId="69A7FC51" w14:textId="11851E85" w:rsidR="00744636" w:rsidRDefault="00C96435" w:rsidP="00744636">
      <w:pPr>
        <w:pStyle w:val="ListParagraph"/>
        <w:numPr>
          <w:ilvl w:val="1"/>
          <w:numId w:val="21"/>
        </w:numPr>
        <w:spacing w:after="160" w:line="259" w:lineRule="auto"/>
        <w:rPr>
          <w:lang w:val="en-US"/>
        </w:rPr>
      </w:pPr>
      <w:r>
        <w:rPr>
          <w:lang w:val="en-US"/>
        </w:rPr>
        <w:t xml:space="preserve">The dataset only </w:t>
      </w:r>
      <w:r w:rsidR="00744636" w:rsidRPr="001E595D">
        <w:rPr>
          <w:lang w:val="en-US"/>
        </w:rPr>
        <w:t xml:space="preserve">has data for 2019. No time series.  </w:t>
      </w:r>
    </w:p>
    <w:p w14:paraId="38A1C526" w14:textId="77777777" w:rsidR="00A268FD" w:rsidRDefault="00A268FD" w:rsidP="00A268FD">
      <w:pPr>
        <w:rPr>
          <w:b/>
          <w:lang w:val="en-US"/>
        </w:rPr>
      </w:pPr>
      <w:r>
        <w:rPr>
          <w:b/>
          <w:lang w:val="en-US"/>
        </w:rPr>
        <w:t xml:space="preserve">33 </w:t>
      </w:r>
      <w:proofErr w:type="spellStart"/>
      <w:r>
        <w:rPr>
          <w:b/>
          <w:lang w:val="en-US"/>
        </w:rPr>
        <w:t>womens</w:t>
      </w:r>
      <w:proofErr w:type="spellEnd"/>
      <w:r>
        <w:rPr>
          <w:b/>
          <w:lang w:val="en-US"/>
        </w:rPr>
        <w:t xml:space="preserve"> employment in agricultural sectors</w:t>
      </w:r>
    </w:p>
    <w:p w14:paraId="0045200B" w14:textId="77777777" w:rsidR="00A268FD" w:rsidRPr="00A45839" w:rsidRDefault="00A268FD" w:rsidP="00A268FD">
      <w:pPr>
        <w:pStyle w:val="ListParagraph"/>
        <w:numPr>
          <w:ilvl w:val="0"/>
          <w:numId w:val="21"/>
        </w:numPr>
        <w:spacing w:after="160" w:line="259" w:lineRule="auto"/>
        <w:rPr>
          <w:b/>
          <w:lang w:val="en-US"/>
        </w:rPr>
      </w:pPr>
      <w:r w:rsidRPr="00A45839">
        <w:rPr>
          <w:b/>
          <w:lang w:val="en-US"/>
        </w:rPr>
        <w:t>NOTE:</w:t>
      </w:r>
    </w:p>
    <w:p w14:paraId="311517ED" w14:textId="1F4C1A96" w:rsidR="00A268FD" w:rsidRDefault="00A268FD" w:rsidP="00A268FD">
      <w:pPr>
        <w:pStyle w:val="ListParagraph"/>
        <w:numPr>
          <w:ilvl w:val="1"/>
          <w:numId w:val="21"/>
        </w:numPr>
        <w:spacing w:after="160" w:line="259" w:lineRule="auto"/>
        <w:rPr>
          <w:lang w:val="en-US"/>
        </w:rPr>
      </w:pPr>
      <w:r>
        <w:rPr>
          <w:lang w:val="en-US"/>
        </w:rPr>
        <w:t>T</w:t>
      </w:r>
      <w:commentRangeStart w:id="71"/>
      <w:r>
        <w:rPr>
          <w:lang w:val="en-US"/>
        </w:rPr>
        <w:t xml:space="preserve">he dataset only contains data until 2019. It may be worth checking exactly where the data is from to confirm proper country/year coverage.   </w:t>
      </w:r>
      <w:r w:rsidRPr="001E595D">
        <w:rPr>
          <w:lang w:val="en-US"/>
        </w:rPr>
        <w:t xml:space="preserve"> </w:t>
      </w:r>
      <w:hyperlink r:id="rId13" w:history="1">
        <w:r w:rsidRPr="0085506E">
          <w:rPr>
            <w:rStyle w:val="Hyperlink"/>
            <w:lang w:val="en-US"/>
          </w:rPr>
          <w:t>https://tcdata360.worldbank.org/indicators/d87c3f0a?country=BRA&amp;indicator=28109&amp;viz=line_chart&amp;years=2000,2019VS</w:t>
        </w:r>
      </w:hyperlink>
      <w:r>
        <w:rPr>
          <w:lang w:val="en-US"/>
        </w:rPr>
        <w:t xml:space="preserve"> </w:t>
      </w:r>
      <w:hyperlink r:id="rId14" w:history="1">
        <w:r w:rsidRPr="0085506E">
          <w:rPr>
            <w:rStyle w:val="Hyperlink"/>
            <w:lang w:val="en-US"/>
          </w:rPr>
          <w:t>https://tcdata360.worldbank.org/indicators/5133645c?country=BRA&amp;indicator=28111&amp;viz=line_chart&amp;years=1990,2013</w:t>
        </w:r>
      </w:hyperlink>
      <w:commentRangeEnd w:id="71"/>
      <w:r w:rsidR="00E15A08">
        <w:rPr>
          <w:rStyle w:val="CommentReference"/>
        </w:rPr>
        <w:commentReference w:id="71"/>
      </w:r>
    </w:p>
    <w:p w14:paraId="6A6AA401" w14:textId="77777777" w:rsidR="00A268FD" w:rsidRDefault="00A268FD" w:rsidP="00A268FD">
      <w:pPr>
        <w:rPr>
          <w:b/>
          <w:lang w:val="en-US"/>
        </w:rPr>
      </w:pPr>
      <w:r>
        <w:rPr>
          <w:b/>
          <w:lang w:val="en-US"/>
        </w:rPr>
        <w:t>34 tax revenue</w:t>
      </w:r>
    </w:p>
    <w:p w14:paraId="1822B7F2" w14:textId="77777777" w:rsidR="00A268FD" w:rsidRDefault="00A268FD" w:rsidP="00A268FD">
      <w:pPr>
        <w:pStyle w:val="ListParagraph"/>
        <w:numPr>
          <w:ilvl w:val="0"/>
          <w:numId w:val="21"/>
        </w:numPr>
        <w:spacing w:after="160" w:line="259" w:lineRule="auto"/>
        <w:rPr>
          <w:b/>
          <w:lang w:val="en-US"/>
        </w:rPr>
      </w:pPr>
      <w:r w:rsidRPr="00331821">
        <w:rPr>
          <w:b/>
          <w:lang w:val="en-US"/>
        </w:rPr>
        <w:t xml:space="preserve">Issues identified by </w:t>
      </w:r>
      <w:r>
        <w:rPr>
          <w:b/>
          <w:lang w:val="en-US"/>
        </w:rPr>
        <w:t>log</w:t>
      </w:r>
    </w:p>
    <w:p w14:paraId="4ACE417A" w14:textId="6A67A7CF" w:rsidR="00744636" w:rsidRDefault="00A268FD" w:rsidP="00A268FD">
      <w:pPr>
        <w:pStyle w:val="ListParagraph"/>
        <w:numPr>
          <w:ilvl w:val="1"/>
          <w:numId w:val="21"/>
        </w:numPr>
        <w:spacing w:after="160" w:line="259" w:lineRule="auto"/>
        <w:rPr>
          <w:rFonts w:eastAsia="Calibri" w:cs="Calibri"/>
          <w:szCs w:val="18"/>
        </w:rPr>
      </w:pPr>
      <w:commentRangeStart w:id="72"/>
      <w:r>
        <w:rPr>
          <w:lang w:val="en-US"/>
        </w:rPr>
        <w:t>The log identified large amounts of missing data (100 countries) for 2020.</w:t>
      </w:r>
      <w:r w:rsidRPr="00FE3F3F">
        <w:rPr>
          <w:rFonts w:eastAsia="Calibri" w:cs="Calibri"/>
          <w:szCs w:val="18"/>
        </w:rPr>
        <w:t xml:space="preserve"> </w:t>
      </w:r>
      <w:commentRangeEnd w:id="72"/>
      <w:r w:rsidR="00A0465B">
        <w:rPr>
          <w:rStyle w:val="CommentReference"/>
        </w:rPr>
        <w:commentReference w:id="72"/>
      </w:r>
    </w:p>
    <w:p w14:paraId="290A8971" w14:textId="77777777" w:rsidR="004C3766" w:rsidRDefault="004C3766" w:rsidP="004C3766">
      <w:pPr>
        <w:rPr>
          <w:b/>
          <w:lang w:val="en-US"/>
        </w:rPr>
      </w:pPr>
      <w:r>
        <w:rPr>
          <w:b/>
          <w:lang w:val="en-US"/>
        </w:rPr>
        <w:t xml:space="preserve">35 non state and one sided conflict </w:t>
      </w:r>
    </w:p>
    <w:p w14:paraId="14476D73" w14:textId="77777777" w:rsidR="004C3766" w:rsidRPr="00DD3CA2" w:rsidRDefault="004C3766" w:rsidP="004C3766">
      <w:pPr>
        <w:pStyle w:val="ListParagraph"/>
        <w:numPr>
          <w:ilvl w:val="0"/>
          <w:numId w:val="21"/>
        </w:numPr>
        <w:spacing w:after="160" w:line="259" w:lineRule="auto"/>
        <w:rPr>
          <w:b/>
          <w:lang w:val="en-US"/>
        </w:rPr>
      </w:pPr>
      <w:r w:rsidRPr="00DD3CA2">
        <w:rPr>
          <w:b/>
          <w:lang w:val="en-US"/>
        </w:rPr>
        <w:t xml:space="preserve">NOTE: </w:t>
      </w:r>
    </w:p>
    <w:p w14:paraId="133E8D80" w14:textId="110B7751" w:rsidR="004C3766" w:rsidRDefault="004C3766" w:rsidP="004C3766">
      <w:pPr>
        <w:pStyle w:val="ListParagraph"/>
        <w:numPr>
          <w:ilvl w:val="1"/>
          <w:numId w:val="21"/>
        </w:numPr>
        <w:spacing w:after="160" w:line="259" w:lineRule="auto"/>
        <w:rPr>
          <w:lang w:val="en-US"/>
        </w:rPr>
      </w:pPr>
      <w:r>
        <w:rPr>
          <w:lang w:val="en-US"/>
        </w:rPr>
        <w:t>The log calculation is implemented correctly. It might be useful to implement a similar approach to how IEP calculates the GTI score.  Setting the log base to be the maximum value allows you to set the maximum score as the maximum value and should give more accurate results than simply taking the log.</w:t>
      </w:r>
    </w:p>
    <w:p w14:paraId="61C72E3B" w14:textId="77777777" w:rsidR="004C3766" w:rsidRDefault="004C3766" w:rsidP="004C3766">
      <w:pPr>
        <w:pStyle w:val="ListParagraph"/>
        <w:numPr>
          <w:ilvl w:val="2"/>
          <w:numId w:val="21"/>
        </w:numPr>
        <w:spacing w:after="160" w:line="259" w:lineRule="auto"/>
        <w:rPr>
          <w:lang w:val="en-US"/>
        </w:rPr>
      </w:pPr>
      <w:commentRangeStart w:id="73"/>
      <w:commentRangeStart w:id="74"/>
      <w:proofErr w:type="spellStart"/>
      <w:r>
        <w:rPr>
          <w:lang w:val="en-US"/>
        </w:rPr>
        <w:t>max_score</w:t>
      </w:r>
      <w:proofErr w:type="spellEnd"/>
      <w:r>
        <w:rPr>
          <w:lang w:val="en-US"/>
        </w:rPr>
        <w:t xml:space="preserve"> = max(</w:t>
      </w:r>
      <w:proofErr w:type="spellStart"/>
      <w:r>
        <w:rPr>
          <w:lang w:val="en-US"/>
        </w:rPr>
        <w:t>dat_final$value</w:t>
      </w:r>
      <w:proofErr w:type="spellEnd"/>
      <w:r>
        <w:rPr>
          <w:lang w:val="en-US"/>
        </w:rPr>
        <w:t>)</w:t>
      </w:r>
    </w:p>
    <w:p w14:paraId="31457942" w14:textId="77777777" w:rsidR="004C3766" w:rsidRDefault="004C3766" w:rsidP="004C3766">
      <w:pPr>
        <w:pStyle w:val="ListParagraph"/>
        <w:numPr>
          <w:ilvl w:val="2"/>
          <w:numId w:val="21"/>
        </w:numPr>
        <w:spacing w:after="160" w:line="259" w:lineRule="auto"/>
        <w:rPr>
          <w:lang w:val="en-US"/>
        </w:rPr>
      </w:pPr>
      <w:proofErr w:type="spellStart"/>
      <w:r>
        <w:rPr>
          <w:lang w:val="en-US"/>
        </w:rPr>
        <w:t>log_base</w:t>
      </w:r>
      <w:proofErr w:type="spellEnd"/>
      <w:r>
        <w:rPr>
          <w:lang w:val="en-US"/>
        </w:rPr>
        <w:t xml:space="preserve"> = (max_score+1)^(1/10)</w:t>
      </w:r>
    </w:p>
    <w:p w14:paraId="51499B10" w14:textId="77777777" w:rsidR="004C3766" w:rsidRDefault="004C3766" w:rsidP="004C3766">
      <w:pPr>
        <w:pStyle w:val="ListParagraph"/>
        <w:numPr>
          <w:ilvl w:val="2"/>
          <w:numId w:val="21"/>
        </w:numPr>
        <w:spacing w:after="160" w:line="259" w:lineRule="auto"/>
        <w:rPr>
          <w:lang w:val="en-US"/>
        </w:rPr>
      </w:pPr>
      <w:proofErr w:type="spellStart"/>
      <w:r w:rsidRPr="00A2603B">
        <w:rPr>
          <w:lang w:val="en-US"/>
        </w:rPr>
        <w:t>dat_final$value</w:t>
      </w:r>
      <w:proofErr w:type="spellEnd"/>
      <w:r w:rsidRPr="00A2603B">
        <w:rPr>
          <w:lang w:val="en-US"/>
        </w:rPr>
        <w:t xml:space="preserve"> &lt;- log(</w:t>
      </w:r>
      <w:proofErr w:type="spellStart"/>
      <w:r w:rsidRPr="00A2603B">
        <w:rPr>
          <w:lang w:val="en-US"/>
        </w:rPr>
        <w:t>dat_final$value</w:t>
      </w:r>
      <w:proofErr w:type="spellEnd"/>
      <w:r w:rsidRPr="00A2603B">
        <w:rPr>
          <w:lang w:val="en-US"/>
        </w:rPr>
        <w:t xml:space="preserve"> + 1</w:t>
      </w:r>
      <w:r>
        <w:rPr>
          <w:lang w:val="en-US"/>
        </w:rPr>
        <w:t>,</w:t>
      </w:r>
      <w:r w:rsidRPr="0037250B">
        <w:rPr>
          <w:lang w:val="en-US"/>
        </w:rPr>
        <w:t xml:space="preserve"> </w:t>
      </w:r>
      <w:proofErr w:type="spellStart"/>
      <w:r>
        <w:rPr>
          <w:lang w:val="en-US"/>
        </w:rPr>
        <w:t>log_base</w:t>
      </w:r>
      <w:proofErr w:type="spellEnd"/>
      <w:r w:rsidRPr="00A2603B">
        <w:rPr>
          <w:lang w:val="en-US"/>
        </w:rPr>
        <w:t>)</w:t>
      </w:r>
      <w:commentRangeEnd w:id="73"/>
      <w:r w:rsidR="00A0465B">
        <w:rPr>
          <w:rStyle w:val="CommentReference"/>
        </w:rPr>
        <w:commentReference w:id="73"/>
      </w:r>
      <w:commentRangeEnd w:id="74"/>
      <w:r w:rsidR="00BB4465">
        <w:rPr>
          <w:rStyle w:val="CommentReference"/>
        </w:rPr>
        <w:commentReference w:id="74"/>
      </w:r>
    </w:p>
    <w:p w14:paraId="0FCE9699" w14:textId="77777777" w:rsidR="004C3766" w:rsidRDefault="004C3766" w:rsidP="004C3766">
      <w:pPr>
        <w:pStyle w:val="ListParagraph"/>
        <w:numPr>
          <w:ilvl w:val="1"/>
          <w:numId w:val="21"/>
        </w:numPr>
        <w:spacing w:after="160" w:line="259" w:lineRule="auto"/>
        <w:rPr>
          <w:lang w:val="en-US"/>
        </w:rPr>
      </w:pPr>
      <w:r>
        <w:rPr>
          <w:lang w:val="en-US"/>
        </w:rPr>
        <w:t xml:space="preserve">The rolling mean seems to be implemented correctly and takes the average of the current and the previous 2 observations. </w:t>
      </w:r>
    </w:p>
    <w:p w14:paraId="259D95A7" w14:textId="09827A48" w:rsidR="004C3766" w:rsidRDefault="004C3766" w:rsidP="004C3766">
      <w:pPr>
        <w:spacing w:after="160" w:line="259" w:lineRule="auto"/>
        <w:rPr>
          <w:rFonts w:eastAsia="Calibri" w:cs="Calibri"/>
          <w:szCs w:val="18"/>
        </w:rPr>
      </w:pPr>
    </w:p>
    <w:p w14:paraId="17D570CA" w14:textId="77777777" w:rsidR="004C3766" w:rsidRDefault="004C3766" w:rsidP="004C3766">
      <w:pPr>
        <w:rPr>
          <w:b/>
          <w:lang w:val="en-US"/>
        </w:rPr>
      </w:pPr>
      <w:r>
        <w:rPr>
          <w:b/>
          <w:lang w:val="en-US"/>
        </w:rPr>
        <w:t>36</w:t>
      </w:r>
      <w:r w:rsidRPr="00DD3CA2">
        <w:rPr>
          <w:b/>
          <w:lang w:val="en-US"/>
        </w:rPr>
        <w:t xml:space="preserve"> </w:t>
      </w:r>
      <w:proofErr w:type="spellStart"/>
      <w:r>
        <w:rPr>
          <w:b/>
          <w:lang w:val="en-US"/>
        </w:rPr>
        <w:t>battledeaths</w:t>
      </w:r>
      <w:proofErr w:type="spellEnd"/>
    </w:p>
    <w:p w14:paraId="6396622F" w14:textId="35DCAFAE" w:rsidR="004C3766" w:rsidRPr="004C3766" w:rsidRDefault="004C3766" w:rsidP="004C3766">
      <w:pPr>
        <w:pStyle w:val="ListParagraph"/>
        <w:numPr>
          <w:ilvl w:val="0"/>
          <w:numId w:val="18"/>
        </w:numPr>
        <w:spacing w:after="240" w:line="259" w:lineRule="auto"/>
        <w:jc w:val="both"/>
        <w:rPr>
          <w:rFonts w:eastAsia="Calibri" w:cs="Calibri"/>
          <w:szCs w:val="18"/>
        </w:rPr>
      </w:pPr>
      <w:r w:rsidRPr="000F185F">
        <w:rPr>
          <w:lang w:val="en-US"/>
        </w:rPr>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r>
        <w:rPr>
          <w:lang w:val="en-US"/>
        </w:rPr>
        <w:t xml:space="preserve"> </w:t>
      </w:r>
    </w:p>
    <w:p w14:paraId="504874FA" w14:textId="77777777" w:rsidR="00157AC7" w:rsidRDefault="00157AC7" w:rsidP="004C3766">
      <w:pPr>
        <w:rPr>
          <w:ins w:id="75" w:author="Andrew Etchell" w:date="2022-06-15T11:27:00Z"/>
          <w:b/>
          <w:lang w:val="en-US"/>
        </w:rPr>
      </w:pPr>
    </w:p>
    <w:p w14:paraId="35606EEE" w14:textId="74C03EA9" w:rsidR="00157AC7" w:rsidRDefault="00157AC7" w:rsidP="004C3766">
      <w:pPr>
        <w:rPr>
          <w:ins w:id="76" w:author="Andrew Etchell" w:date="2022-06-15T11:28:00Z"/>
          <w:b/>
          <w:lang w:val="en-US"/>
        </w:rPr>
      </w:pPr>
      <w:ins w:id="77" w:author="Andrew Etchell" w:date="2022-06-15T11:28:00Z">
        <w:r>
          <w:rPr>
            <w:b/>
            <w:lang w:val="en-US"/>
          </w:rPr>
          <w:t>999-data-finishing</w:t>
        </w:r>
      </w:ins>
    </w:p>
    <w:p w14:paraId="0E30BF60" w14:textId="74FFE530" w:rsidR="00157AC7" w:rsidRPr="002555C7" w:rsidRDefault="002555C7" w:rsidP="00157AC7">
      <w:pPr>
        <w:pStyle w:val="ListParagraph"/>
        <w:numPr>
          <w:ilvl w:val="0"/>
          <w:numId w:val="18"/>
        </w:numPr>
        <w:rPr>
          <w:ins w:id="78" w:author="Andrew Etchell" w:date="2022-06-15T11:39:00Z"/>
          <w:lang w:val="en-US"/>
          <w:rPrChange w:id="79" w:author="Andrew Etchell" w:date="2022-06-15T11:39:00Z">
            <w:rPr>
              <w:ins w:id="80" w:author="Andrew Etchell" w:date="2022-06-15T11:39:00Z"/>
              <w:b/>
              <w:lang w:val="en-US"/>
            </w:rPr>
          </w:rPrChange>
        </w:rPr>
        <w:pPrChange w:id="81" w:author="Andrew Etchell" w:date="2022-06-15T11:28:00Z">
          <w:pPr/>
        </w:pPrChange>
      </w:pPr>
      <w:ins w:id="82" w:author="Andrew Etchell" w:date="2022-06-15T11:39:00Z">
        <w:r w:rsidRPr="002555C7">
          <w:rPr>
            <w:lang w:val="en-US"/>
            <w:rPrChange w:id="83" w:author="Andrew Etchell" w:date="2022-06-15T11:39:00Z">
              <w:rPr>
                <w:b/>
                <w:lang w:val="en-US"/>
              </w:rPr>
            </w:rPrChange>
          </w:rPr>
          <w:t xml:space="preserve">Note the missing values for indicators in the </w:t>
        </w:r>
        <w:proofErr w:type="spellStart"/>
        <w:proofErr w:type="gramStart"/>
        <w:r w:rsidRPr="002555C7">
          <w:rPr>
            <w:lang w:val="en-US"/>
            <w:rPrChange w:id="84" w:author="Andrew Etchell" w:date="2022-06-15T11:39:00Z">
              <w:rPr>
                <w:b/>
                <w:lang w:val="en-US"/>
              </w:rPr>
            </w:rPrChange>
          </w:rPr>
          <w:t>data.matrix</w:t>
        </w:r>
        <w:proofErr w:type="spellEnd"/>
        <w:proofErr w:type="gramEnd"/>
        <w:r w:rsidRPr="002555C7">
          <w:rPr>
            <w:lang w:val="en-US"/>
            <w:rPrChange w:id="85" w:author="Andrew Etchell" w:date="2022-06-15T11:39:00Z">
              <w:rPr>
                <w:b/>
                <w:lang w:val="en-US"/>
              </w:rPr>
            </w:rPrChange>
          </w:rPr>
          <w:t xml:space="preserve"> variable (lines 350)</w:t>
        </w:r>
      </w:ins>
    </w:p>
    <w:p w14:paraId="072495FC" w14:textId="01FE9C37" w:rsidR="002555C7" w:rsidRPr="00910EA0" w:rsidRDefault="003B5720" w:rsidP="00157AC7">
      <w:pPr>
        <w:pStyle w:val="ListParagraph"/>
        <w:numPr>
          <w:ilvl w:val="0"/>
          <w:numId w:val="18"/>
        </w:numPr>
        <w:rPr>
          <w:ins w:id="86" w:author="Andrew Etchell" w:date="2022-06-15T11:41:00Z"/>
          <w:lang w:val="en-US"/>
          <w:rPrChange w:id="87" w:author="Andrew Etchell" w:date="2022-06-15T15:51:00Z">
            <w:rPr>
              <w:ins w:id="88" w:author="Andrew Etchell" w:date="2022-06-15T11:41:00Z"/>
              <w:b/>
              <w:lang w:val="en-US"/>
            </w:rPr>
          </w:rPrChange>
        </w:rPr>
        <w:pPrChange w:id="89" w:author="Andrew Etchell" w:date="2022-06-15T11:28:00Z">
          <w:pPr/>
        </w:pPrChange>
      </w:pPr>
      <w:ins w:id="90" w:author="Andrew Etchell" w:date="2022-06-15T11:41:00Z">
        <w:r w:rsidRPr="00910EA0">
          <w:rPr>
            <w:lang w:val="en-US"/>
            <w:rPrChange w:id="91" w:author="Andrew Etchell" w:date="2022-06-15T15:51:00Z">
              <w:rPr>
                <w:b/>
                <w:lang w:val="en-US"/>
              </w:rPr>
            </w:rPrChange>
          </w:rPr>
          <w:t>The directionality appears to be appropriately implemented (line 363)</w:t>
        </w:r>
      </w:ins>
    </w:p>
    <w:p w14:paraId="31624CFE" w14:textId="5576CBBB" w:rsidR="003B5720" w:rsidRPr="00910EA0" w:rsidRDefault="003B5720" w:rsidP="00157AC7">
      <w:pPr>
        <w:pStyle w:val="ListParagraph"/>
        <w:numPr>
          <w:ilvl w:val="0"/>
          <w:numId w:val="18"/>
        </w:numPr>
        <w:rPr>
          <w:ins w:id="92" w:author="Andrew Etchell" w:date="2022-06-15T11:52:00Z"/>
          <w:lang w:val="en-US"/>
          <w:rPrChange w:id="93" w:author="Andrew Etchell" w:date="2022-06-15T15:51:00Z">
            <w:rPr>
              <w:ins w:id="94" w:author="Andrew Etchell" w:date="2022-06-15T11:52:00Z"/>
              <w:b/>
              <w:lang w:val="en-US"/>
            </w:rPr>
          </w:rPrChange>
        </w:rPr>
        <w:pPrChange w:id="95" w:author="Andrew Etchell" w:date="2022-06-15T11:28:00Z">
          <w:pPr/>
        </w:pPrChange>
      </w:pPr>
      <w:ins w:id="96" w:author="Andrew Etchell" w:date="2022-06-15T11:45:00Z">
        <w:r w:rsidRPr="00910EA0">
          <w:rPr>
            <w:lang w:val="en-US"/>
            <w:rPrChange w:id="97" w:author="Andrew Etchell" w:date="2022-06-15T15:51:00Z">
              <w:rPr>
                <w:b/>
                <w:lang w:val="en-US"/>
              </w:rPr>
            </w:rPrChange>
          </w:rPr>
          <w:t xml:space="preserve">Is the </w:t>
        </w:r>
        <w:proofErr w:type="spellStart"/>
        <w:proofErr w:type="gramStart"/>
        <w:r w:rsidRPr="00910EA0">
          <w:rPr>
            <w:lang w:val="en-US"/>
            <w:rPrChange w:id="98" w:author="Andrew Etchell" w:date="2022-06-15T15:51:00Z">
              <w:rPr>
                <w:b/>
                <w:lang w:val="en-US"/>
              </w:rPr>
            </w:rPrChange>
          </w:rPr>
          <w:t>data.matrix</w:t>
        </w:r>
        <w:proofErr w:type="gramEnd"/>
        <w:r w:rsidRPr="00910EA0">
          <w:rPr>
            <w:lang w:val="en-US"/>
            <w:rPrChange w:id="99" w:author="Andrew Etchell" w:date="2022-06-15T15:51:00Z">
              <w:rPr>
                <w:b/>
                <w:lang w:val="en-US"/>
              </w:rPr>
            </w:rPrChange>
          </w:rPr>
          <w:t>.rankings</w:t>
        </w:r>
        <w:proofErr w:type="spellEnd"/>
        <w:r w:rsidRPr="00910EA0">
          <w:rPr>
            <w:lang w:val="en-US"/>
            <w:rPrChange w:id="100" w:author="Andrew Etchell" w:date="2022-06-15T15:51:00Z">
              <w:rPr>
                <w:b/>
                <w:lang w:val="en-US"/>
              </w:rPr>
            </w:rPrChange>
          </w:rPr>
          <w:t xml:space="preserve"> (line 367) seems to be taking the data for the latest year only. </w:t>
        </w:r>
      </w:ins>
      <w:ins w:id="101" w:author="Andrew Etchell" w:date="2022-06-15T16:50:00Z">
        <w:r w:rsidR="007654F8">
          <w:rPr>
            <w:lang w:val="en-US"/>
          </w:rPr>
          <w:t xml:space="preserve">Is this intended? </w:t>
        </w:r>
      </w:ins>
    </w:p>
    <w:p w14:paraId="0D2C02EB" w14:textId="77777777" w:rsidR="009A00DE" w:rsidRDefault="009A00DE" w:rsidP="009A00DE">
      <w:pPr>
        <w:rPr>
          <w:ins w:id="102" w:author="Andrew Etchell" w:date="2022-06-15T12:22:00Z"/>
          <w:b/>
          <w:lang w:val="en-US"/>
        </w:rPr>
      </w:pPr>
    </w:p>
    <w:p w14:paraId="1DD93DD4" w14:textId="77777777" w:rsidR="009A00DE" w:rsidRDefault="009A00DE" w:rsidP="009A00DE">
      <w:pPr>
        <w:rPr>
          <w:ins w:id="103" w:author="Andrew Etchell" w:date="2022-06-15T12:23:00Z"/>
          <w:b/>
          <w:lang w:val="en-US"/>
        </w:rPr>
      </w:pPr>
      <w:ins w:id="104" w:author="Andrew Etchell" w:date="2022-06-15T12:23:00Z">
        <w:r>
          <w:rPr>
            <w:b/>
            <w:lang w:val="en-US"/>
          </w:rPr>
          <w:t>01-SFR Calculation</w:t>
        </w:r>
      </w:ins>
    </w:p>
    <w:p w14:paraId="17B6319F" w14:textId="77777777" w:rsidR="00856BCE" w:rsidRPr="007654F8" w:rsidRDefault="00FB53B2" w:rsidP="00C732EA">
      <w:pPr>
        <w:pStyle w:val="ListParagraph"/>
        <w:numPr>
          <w:ilvl w:val="0"/>
          <w:numId w:val="24"/>
        </w:numPr>
        <w:rPr>
          <w:ins w:id="105" w:author="Andrew Etchell" w:date="2022-06-15T13:56:00Z"/>
          <w:lang w:val="en-US"/>
          <w:rPrChange w:id="106" w:author="Andrew Etchell" w:date="2022-06-15T16:51:00Z">
            <w:rPr>
              <w:ins w:id="107" w:author="Andrew Etchell" w:date="2022-06-15T13:56:00Z"/>
              <w:b/>
              <w:lang w:val="en-US"/>
            </w:rPr>
          </w:rPrChange>
        </w:rPr>
        <w:pPrChange w:id="108" w:author="Andrew Etchell" w:date="2022-06-15T12:23:00Z">
          <w:pPr/>
        </w:pPrChange>
      </w:pPr>
      <w:ins w:id="109" w:author="Andrew Etchell" w:date="2022-06-15T13:34:00Z">
        <w:r w:rsidRPr="007654F8">
          <w:rPr>
            <w:lang w:val="en-US"/>
            <w:rPrChange w:id="110" w:author="Andrew Etchell" w:date="2022-06-15T16:51:00Z">
              <w:rPr>
                <w:b/>
                <w:lang w:val="en-US"/>
              </w:rPr>
            </w:rPrChange>
          </w:rPr>
          <w:t xml:space="preserve">There may be an issue with the </w:t>
        </w:r>
        <w:proofErr w:type="spellStart"/>
        <w:proofErr w:type="gramStart"/>
        <w:r w:rsidRPr="007654F8">
          <w:rPr>
            <w:lang w:val="en-US"/>
            <w:rPrChange w:id="111" w:author="Andrew Etchell" w:date="2022-06-15T16:51:00Z">
              <w:rPr>
                <w:b/>
                <w:lang w:val="en-US"/>
              </w:rPr>
            </w:rPrChange>
          </w:rPr>
          <w:t>dimensional.pca.models</w:t>
        </w:r>
        <w:proofErr w:type="spellEnd"/>
        <w:proofErr w:type="gramEnd"/>
        <w:r w:rsidRPr="007654F8">
          <w:rPr>
            <w:lang w:val="en-US"/>
            <w:rPrChange w:id="112" w:author="Andrew Etchell" w:date="2022-06-15T16:51:00Z">
              <w:rPr>
                <w:b/>
                <w:lang w:val="en-US"/>
              </w:rPr>
            </w:rPrChange>
          </w:rPr>
          <w:t xml:space="preserve">. </w:t>
        </w:r>
      </w:ins>
    </w:p>
    <w:p w14:paraId="43FBD0D5" w14:textId="46148882" w:rsidR="003A33B4" w:rsidRPr="00910EA0" w:rsidRDefault="00FB53B2" w:rsidP="00905B59">
      <w:pPr>
        <w:pStyle w:val="ListParagraph"/>
        <w:numPr>
          <w:ilvl w:val="1"/>
          <w:numId w:val="24"/>
        </w:numPr>
        <w:rPr>
          <w:ins w:id="113" w:author="Andrew Etchell" w:date="2022-06-15T13:57:00Z"/>
          <w:lang w:val="en-US"/>
          <w:rPrChange w:id="114" w:author="Andrew Etchell" w:date="2022-06-15T15:52:00Z">
            <w:rPr>
              <w:ins w:id="115" w:author="Andrew Etchell" w:date="2022-06-15T13:57:00Z"/>
              <w:b/>
              <w:lang w:val="en-US"/>
            </w:rPr>
          </w:rPrChange>
        </w:rPr>
        <w:pPrChange w:id="116" w:author="Andrew Etchell" w:date="2022-06-15T13:57:00Z">
          <w:pPr/>
        </w:pPrChange>
      </w:pPr>
      <w:ins w:id="117" w:author="Andrew Etchell" w:date="2022-06-15T13:34:00Z">
        <w:r w:rsidRPr="00910EA0">
          <w:rPr>
            <w:lang w:val="en-US"/>
            <w:rPrChange w:id="118" w:author="Andrew Etchell" w:date="2022-06-15T15:52:00Z">
              <w:rPr>
                <w:b/>
                <w:lang w:val="en-US"/>
              </w:rPr>
            </w:rPrChange>
          </w:rPr>
          <w:t xml:space="preserve">The drops variable always seems to be 0 for </w:t>
        </w:r>
      </w:ins>
      <w:ins w:id="119" w:author="Andrew Etchell" w:date="2022-06-15T13:35:00Z">
        <w:r w:rsidRPr="00910EA0">
          <w:rPr>
            <w:lang w:val="en-US"/>
            <w:rPrChange w:id="120" w:author="Andrew Etchell" w:date="2022-06-15T15:52:00Z">
              <w:rPr>
                <w:b/>
                <w:lang w:val="en-US"/>
              </w:rPr>
            </w:rPrChange>
          </w:rPr>
          <w:t xml:space="preserve">each dimension. </w:t>
        </w:r>
      </w:ins>
      <w:ins w:id="121" w:author="Andrew Etchell" w:date="2022-06-15T13:36:00Z">
        <w:r w:rsidRPr="00910EA0">
          <w:rPr>
            <w:lang w:val="en-US"/>
            <w:rPrChange w:id="122" w:author="Andrew Etchell" w:date="2022-06-15T15:52:00Z">
              <w:rPr>
                <w:b/>
                <w:lang w:val="en-US"/>
              </w:rPr>
            </w:rPrChange>
          </w:rPr>
          <w:t>This may be fine and working as intended due to the value of the correlations</w:t>
        </w:r>
      </w:ins>
      <w:ins w:id="123" w:author="Andrew Etchell" w:date="2022-06-15T15:51:00Z">
        <w:r w:rsidR="00910EA0" w:rsidRPr="00910EA0">
          <w:rPr>
            <w:lang w:val="en-US"/>
            <w:rPrChange w:id="124" w:author="Andrew Etchell" w:date="2022-06-15T15:52:00Z">
              <w:rPr>
                <w:b/>
                <w:lang w:val="en-US"/>
              </w:rPr>
            </w:rPrChange>
          </w:rPr>
          <w:t xml:space="preserve"> not exceeding a certain threshold</w:t>
        </w:r>
      </w:ins>
      <w:ins w:id="125" w:author="Andrew Etchell" w:date="2022-06-15T13:36:00Z">
        <w:r w:rsidRPr="00910EA0">
          <w:rPr>
            <w:lang w:val="en-US"/>
            <w:rPrChange w:id="126" w:author="Andrew Etchell" w:date="2022-06-15T15:52:00Z">
              <w:rPr>
                <w:b/>
                <w:lang w:val="en-US"/>
              </w:rPr>
            </w:rPrChange>
          </w:rPr>
          <w:t xml:space="preserve">. </w:t>
        </w:r>
      </w:ins>
      <w:ins w:id="127" w:author="Andrew Etchell" w:date="2022-06-15T13:40:00Z">
        <w:r w:rsidRPr="00910EA0">
          <w:rPr>
            <w:lang w:val="en-US"/>
            <w:rPrChange w:id="128" w:author="Andrew Etchell" w:date="2022-06-15T15:52:00Z">
              <w:rPr>
                <w:b/>
                <w:lang w:val="en-US"/>
              </w:rPr>
            </w:rPrChange>
          </w:rPr>
          <w:t>However, o</w:t>
        </w:r>
      </w:ins>
      <w:ins w:id="129" w:author="Andrew Etchell" w:date="2022-06-15T12:55:00Z">
        <w:r w:rsidR="003A33B4" w:rsidRPr="00910EA0">
          <w:rPr>
            <w:lang w:val="en-US"/>
            <w:rPrChange w:id="130" w:author="Andrew Etchell" w:date="2022-06-15T15:52:00Z">
              <w:rPr>
                <w:b/>
                <w:lang w:val="en-US"/>
              </w:rPr>
            </w:rPrChange>
          </w:rPr>
          <w:t xml:space="preserve">n line 109, there may be a syntax error </w:t>
        </w:r>
      </w:ins>
      <w:ins w:id="131" w:author="Andrew Etchell" w:date="2022-06-15T12:56:00Z">
        <w:r w:rsidR="003A33B4" w:rsidRPr="00910EA0">
          <w:rPr>
            <w:lang w:val="en-US"/>
            <w:rPrChange w:id="132" w:author="Andrew Etchell" w:date="2022-06-15T15:52:00Z">
              <w:rPr>
                <w:b/>
                <w:lang w:val="en-US"/>
              </w:rPr>
            </w:rPrChange>
          </w:rPr>
          <w:t>“</w:t>
        </w:r>
      </w:ins>
      <w:proofErr w:type="spellStart"/>
      <w:proofErr w:type="gramStart"/>
      <w:ins w:id="133" w:author="Andrew Etchell" w:date="2022-06-15T12:55:00Z">
        <w:r w:rsidR="003A33B4" w:rsidRPr="00910EA0">
          <w:rPr>
            <w:lang w:val="en-US"/>
            <w:rPrChange w:id="134" w:author="Andrew Etchell" w:date="2022-06-15T15:52:00Z">
              <w:rPr>
                <w:b/>
                <w:lang w:val="en-US"/>
              </w:rPr>
            </w:rPrChange>
          </w:rPr>
          <w:t>all.drops</w:t>
        </w:r>
        <w:proofErr w:type="spellEnd"/>
        <w:proofErr w:type="gramEnd"/>
        <w:r w:rsidR="003A33B4" w:rsidRPr="00910EA0">
          <w:rPr>
            <w:lang w:val="en-US"/>
            <w:rPrChange w:id="135" w:author="Andrew Etchell" w:date="2022-06-15T15:52:00Z">
              <w:rPr>
                <w:b/>
                <w:lang w:val="en-US"/>
              </w:rPr>
            </w:rPrChange>
          </w:rPr>
          <w:t xml:space="preserve"> &lt;&lt;-</w:t>
        </w:r>
      </w:ins>
      <w:ins w:id="136" w:author="Andrew Etchell" w:date="2022-06-15T12:57:00Z">
        <w:r w:rsidR="003A33B4" w:rsidRPr="00910EA0">
          <w:rPr>
            <w:lang w:val="en-US"/>
            <w:rPrChange w:id="137" w:author="Andrew Etchell" w:date="2022-06-15T15:52:00Z">
              <w:rPr>
                <w:b/>
                <w:lang w:val="en-US"/>
              </w:rPr>
            </w:rPrChange>
          </w:rPr>
          <w:t>“</w:t>
        </w:r>
      </w:ins>
      <w:ins w:id="138" w:author="Andrew Etchell" w:date="2022-06-15T12:55:00Z">
        <w:r w:rsidR="003A33B4" w:rsidRPr="00910EA0">
          <w:rPr>
            <w:lang w:val="en-US"/>
            <w:rPrChange w:id="139" w:author="Andrew Etchell" w:date="2022-06-15T15:52:00Z">
              <w:rPr>
                <w:b/>
                <w:lang w:val="en-US"/>
              </w:rPr>
            </w:rPrChange>
          </w:rPr>
          <w:t xml:space="preserve"> </w:t>
        </w:r>
      </w:ins>
      <w:ins w:id="140" w:author="Andrew Etchell" w:date="2022-06-15T12:56:00Z">
        <w:r w:rsidR="003A33B4" w:rsidRPr="00910EA0">
          <w:rPr>
            <w:lang w:val="en-US"/>
            <w:rPrChange w:id="141" w:author="Andrew Etchell" w:date="2022-06-15T15:52:00Z">
              <w:rPr>
                <w:b/>
                <w:lang w:val="en-US"/>
              </w:rPr>
            </w:rPrChange>
          </w:rPr>
          <w:t>the conditional for length(drops) may not be executing properly</w:t>
        </w:r>
      </w:ins>
      <w:ins w:id="142" w:author="Andrew Etchell" w:date="2022-06-15T13:40:00Z">
        <w:r w:rsidRPr="00910EA0">
          <w:rPr>
            <w:lang w:val="en-US"/>
            <w:rPrChange w:id="143" w:author="Andrew Etchell" w:date="2022-06-15T15:52:00Z">
              <w:rPr>
                <w:b/>
                <w:lang w:val="en-US"/>
              </w:rPr>
            </w:rPrChange>
          </w:rPr>
          <w:t xml:space="preserve"> when there are highly correlated indicators. </w:t>
        </w:r>
      </w:ins>
    </w:p>
    <w:p w14:paraId="3D4B1E08" w14:textId="0AA90CE4" w:rsidR="00856BCE" w:rsidRPr="00910EA0" w:rsidRDefault="00856BCE" w:rsidP="00856BCE">
      <w:pPr>
        <w:pStyle w:val="ListParagraph"/>
        <w:numPr>
          <w:ilvl w:val="1"/>
          <w:numId w:val="24"/>
        </w:numPr>
        <w:rPr>
          <w:ins w:id="144" w:author="Andrew Etchell" w:date="2022-06-15T12:55:00Z"/>
          <w:lang w:val="en-US"/>
          <w:rPrChange w:id="145" w:author="Andrew Etchell" w:date="2022-06-15T15:52:00Z">
            <w:rPr>
              <w:ins w:id="146" w:author="Andrew Etchell" w:date="2022-06-15T12:55:00Z"/>
              <w:b/>
              <w:lang w:val="en-US"/>
            </w:rPr>
          </w:rPrChange>
        </w:rPr>
        <w:pPrChange w:id="147" w:author="Andrew Etchell" w:date="2022-06-15T13:57:00Z">
          <w:pPr/>
        </w:pPrChange>
      </w:pPr>
      <w:ins w:id="148" w:author="Andrew Etchell" w:date="2022-06-15T13:58:00Z">
        <w:r w:rsidRPr="00910EA0">
          <w:rPr>
            <w:lang w:val="en-US"/>
            <w:rPrChange w:id="149" w:author="Andrew Etchell" w:date="2022-06-15T15:52:00Z">
              <w:rPr>
                <w:b/>
                <w:lang w:val="en-US"/>
              </w:rPr>
            </w:rPrChange>
          </w:rPr>
          <w:t>On line 100, s</w:t>
        </w:r>
      </w:ins>
      <w:ins w:id="150" w:author="Andrew Etchell" w:date="2022-06-15T13:57:00Z">
        <w:r w:rsidRPr="00910EA0">
          <w:rPr>
            <w:lang w:val="en-US"/>
            <w:rPrChange w:id="151" w:author="Andrew Etchell" w:date="2022-06-15T15:52:00Z">
              <w:rPr>
                <w:b/>
                <w:lang w:val="en-US"/>
              </w:rPr>
            </w:rPrChange>
          </w:rPr>
          <w:t xml:space="preserve">hould year == max(year)? This results in </w:t>
        </w:r>
      </w:ins>
      <w:ins w:id="152" w:author="Andrew Etchell" w:date="2022-06-15T15:52:00Z">
        <w:r w:rsidR="00910EA0">
          <w:rPr>
            <w:lang w:val="en-US"/>
          </w:rPr>
          <w:t xml:space="preserve">different values of x and y </w:t>
        </w:r>
      </w:ins>
      <w:ins w:id="153" w:author="Andrew Etchell" w:date="2022-06-15T15:53:00Z">
        <w:r w:rsidR="00910EA0">
          <w:rPr>
            <w:lang w:val="en-US"/>
          </w:rPr>
          <w:t xml:space="preserve">(the actual principal components), but </w:t>
        </w:r>
      </w:ins>
      <w:ins w:id="154" w:author="Andrew Etchell" w:date="2022-06-15T13:57:00Z">
        <w:r w:rsidRPr="00910EA0">
          <w:rPr>
            <w:lang w:val="en-US"/>
            <w:rPrChange w:id="155" w:author="Andrew Etchell" w:date="2022-06-15T15:52:00Z">
              <w:rPr>
                <w:b/>
                <w:lang w:val="en-US"/>
              </w:rPr>
            </w:rPrChange>
          </w:rPr>
          <w:t xml:space="preserve">same </w:t>
        </w:r>
        <w:r w:rsidR="00910EA0" w:rsidRPr="00910EA0">
          <w:rPr>
            <w:lang w:val="en-US"/>
            <w:rPrChange w:id="156" w:author="Andrew Etchell" w:date="2022-06-15T15:52:00Z">
              <w:rPr>
                <w:b/>
                <w:lang w:val="en-US"/>
              </w:rPr>
            </w:rPrChange>
          </w:rPr>
          <w:t xml:space="preserve">rotation values for each </w:t>
        </w:r>
        <w:r w:rsidRPr="00910EA0">
          <w:rPr>
            <w:lang w:val="en-US"/>
            <w:rPrChange w:id="157" w:author="Andrew Etchell" w:date="2022-06-15T15:52:00Z">
              <w:rPr>
                <w:b/>
                <w:lang w:val="en-US"/>
              </w:rPr>
            </w:rPrChange>
          </w:rPr>
          <w:t xml:space="preserve">principal component across all years within each dimension (human, economic, political </w:t>
        </w:r>
        <w:proofErr w:type="spellStart"/>
        <w:r w:rsidRPr="00910EA0">
          <w:rPr>
            <w:lang w:val="en-US"/>
            <w:rPrChange w:id="158" w:author="Andrew Etchell" w:date="2022-06-15T15:52:00Z">
              <w:rPr>
                <w:b/>
                <w:lang w:val="en-US"/>
              </w:rPr>
            </w:rPrChange>
          </w:rPr>
          <w:t>etc</w:t>
        </w:r>
        <w:proofErr w:type="spellEnd"/>
        <w:r w:rsidRPr="00910EA0">
          <w:rPr>
            <w:lang w:val="en-US"/>
            <w:rPrChange w:id="159" w:author="Andrew Etchell" w:date="2022-06-15T15:52:00Z">
              <w:rPr>
                <w:b/>
                <w:lang w:val="en-US"/>
              </w:rPr>
            </w:rPrChange>
          </w:rPr>
          <w:t xml:space="preserve">). is this intended? </w:t>
        </w:r>
      </w:ins>
    </w:p>
    <w:p w14:paraId="702E3892" w14:textId="77777777" w:rsidR="003A33B4" w:rsidRPr="00910EA0" w:rsidRDefault="003A33B4" w:rsidP="00910EA0">
      <w:pPr>
        <w:rPr>
          <w:ins w:id="160" w:author="Andrew Etchell" w:date="2022-06-15T11:27:00Z"/>
          <w:b/>
          <w:lang w:val="en-US"/>
          <w:rPrChange w:id="161" w:author="Andrew Etchell" w:date="2022-06-15T15:53:00Z">
            <w:rPr>
              <w:ins w:id="162" w:author="Andrew Etchell" w:date="2022-06-15T11:27:00Z"/>
              <w:lang w:val="en-US"/>
            </w:rPr>
          </w:rPrChange>
        </w:rPr>
      </w:pPr>
    </w:p>
    <w:p w14:paraId="2AA5C538" w14:textId="70B56ABB" w:rsidR="00157AC7" w:rsidRDefault="00FB53B2" w:rsidP="00FB53B2">
      <w:pPr>
        <w:tabs>
          <w:tab w:val="left" w:pos="1560"/>
        </w:tabs>
        <w:rPr>
          <w:ins w:id="163" w:author="Andrew Etchell" w:date="2022-06-15T13:49:00Z"/>
          <w:b/>
          <w:lang w:val="en-US"/>
        </w:rPr>
        <w:pPrChange w:id="164" w:author="Andrew Etchell" w:date="2022-06-15T13:49:00Z">
          <w:pPr/>
        </w:pPrChange>
      </w:pPr>
      <w:ins w:id="165" w:author="Andrew Etchell" w:date="2022-06-15T13:49:00Z">
        <w:r>
          <w:rPr>
            <w:b/>
            <w:lang w:val="en-US"/>
          </w:rPr>
          <w:t xml:space="preserve">02 – SFR </w:t>
        </w:r>
        <w:proofErr w:type="spellStart"/>
        <w:r>
          <w:rPr>
            <w:b/>
            <w:lang w:val="en-US"/>
          </w:rPr>
          <w:t>biplots</w:t>
        </w:r>
        <w:proofErr w:type="spellEnd"/>
      </w:ins>
    </w:p>
    <w:p w14:paraId="653A55FE" w14:textId="275F9ECE" w:rsidR="00FB53B2" w:rsidRDefault="00FB53B2" w:rsidP="00FB53B2">
      <w:pPr>
        <w:tabs>
          <w:tab w:val="left" w:pos="1560"/>
        </w:tabs>
        <w:rPr>
          <w:ins w:id="166" w:author="Andrew Etchell" w:date="2022-06-15T13:49:00Z"/>
          <w:b/>
          <w:lang w:val="en-US"/>
        </w:rPr>
        <w:pPrChange w:id="167" w:author="Andrew Etchell" w:date="2022-06-15T13:49:00Z">
          <w:pPr/>
        </w:pPrChange>
      </w:pPr>
    </w:p>
    <w:p w14:paraId="1A5C1B3B" w14:textId="1E0D922D" w:rsidR="00FB53B2" w:rsidRPr="00E2563E" w:rsidRDefault="00856BCE" w:rsidP="00FB53B2">
      <w:pPr>
        <w:pStyle w:val="ListParagraph"/>
        <w:numPr>
          <w:ilvl w:val="0"/>
          <w:numId w:val="25"/>
        </w:numPr>
        <w:tabs>
          <w:tab w:val="left" w:pos="1560"/>
        </w:tabs>
        <w:rPr>
          <w:ins w:id="168" w:author="Andrew Etchell" w:date="2022-06-15T13:52:00Z"/>
          <w:lang w:val="en-US"/>
          <w:rPrChange w:id="169" w:author="Andrew Etchell" w:date="2022-06-15T15:57:00Z">
            <w:rPr>
              <w:ins w:id="170" w:author="Andrew Etchell" w:date="2022-06-15T13:52:00Z"/>
              <w:b/>
              <w:lang w:val="en-US"/>
            </w:rPr>
          </w:rPrChange>
        </w:rPr>
        <w:pPrChange w:id="171" w:author="Andrew Etchell" w:date="2022-06-15T13:49:00Z">
          <w:pPr/>
        </w:pPrChange>
      </w:pPr>
      <w:ins w:id="172" w:author="Andrew Etchell" w:date="2022-06-15T13:51:00Z">
        <w:r w:rsidRPr="00E2563E">
          <w:rPr>
            <w:lang w:val="en-US"/>
            <w:rPrChange w:id="173" w:author="Andrew Etchell" w:date="2022-06-15T15:57:00Z">
              <w:rPr>
                <w:b/>
                <w:lang w:val="en-US"/>
              </w:rPr>
            </w:rPrChange>
          </w:rPr>
          <w:t>Given the addition of the new variables (aid dependency and 08-human inequality</w:t>
        </w:r>
      </w:ins>
      <w:ins w:id="174" w:author="Andrew Etchell" w:date="2022-06-15T13:52:00Z">
        <w:r w:rsidRPr="00E2563E">
          <w:rPr>
            <w:lang w:val="en-US"/>
            <w:rPrChange w:id="175" w:author="Andrew Etchell" w:date="2022-06-15T15:57:00Z">
              <w:rPr>
                <w:b/>
                <w:lang w:val="en-US"/>
              </w:rPr>
            </w:rPrChange>
          </w:rPr>
          <w:t xml:space="preserve">), does this impact the number of clusters per dimension? (i.e. should they all be 6)? </w:t>
        </w:r>
      </w:ins>
    </w:p>
    <w:p w14:paraId="09AD900F" w14:textId="4F0B72EC" w:rsidR="00856BCE" w:rsidRDefault="00856BCE" w:rsidP="00FB53B2">
      <w:pPr>
        <w:pStyle w:val="ListParagraph"/>
        <w:numPr>
          <w:ilvl w:val="0"/>
          <w:numId w:val="25"/>
        </w:numPr>
        <w:tabs>
          <w:tab w:val="left" w:pos="1560"/>
        </w:tabs>
        <w:rPr>
          <w:ins w:id="176" w:author="Andrew Etchell" w:date="2022-06-15T15:58:00Z"/>
          <w:lang w:val="en-US"/>
        </w:rPr>
        <w:pPrChange w:id="177" w:author="Andrew Etchell" w:date="2022-06-15T13:49:00Z">
          <w:pPr/>
        </w:pPrChange>
      </w:pPr>
      <w:ins w:id="178" w:author="Andrew Etchell" w:date="2022-06-15T14:01:00Z">
        <w:r w:rsidRPr="00E2563E">
          <w:rPr>
            <w:lang w:val="en-US"/>
            <w:rPrChange w:id="179" w:author="Andrew Etchell" w:date="2022-06-15T15:57:00Z">
              <w:rPr>
                <w:b/>
                <w:lang w:val="en-US"/>
              </w:rPr>
            </w:rPrChange>
          </w:rPr>
          <w:t xml:space="preserve">Note: there are warnings when running the code on line 144 to line 152. These appear to relate to missing values </w:t>
        </w:r>
      </w:ins>
    </w:p>
    <w:p w14:paraId="0544B4AF" w14:textId="77777777" w:rsidR="00E2563E" w:rsidRPr="00E2563E" w:rsidRDefault="00E2563E" w:rsidP="00E2563E">
      <w:pPr>
        <w:tabs>
          <w:tab w:val="left" w:pos="1560"/>
        </w:tabs>
        <w:rPr>
          <w:ins w:id="180" w:author="Andrew Etchell" w:date="2022-06-15T14:40:00Z"/>
          <w:lang w:val="en-US"/>
          <w:rPrChange w:id="181" w:author="Andrew Etchell" w:date="2022-06-15T15:58:00Z">
            <w:rPr>
              <w:ins w:id="182" w:author="Andrew Etchell" w:date="2022-06-15T14:40:00Z"/>
              <w:b/>
              <w:lang w:val="en-US"/>
            </w:rPr>
          </w:rPrChange>
        </w:rPr>
        <w:pPrChange w:id="183" w:author="Andrew Etchell" w:date="2022-06-15T15:58:00Z">
          <w:pPr/>
        </w:pPrChange>
      </w:pPr>
    </w:p>
    <w:p w14:paraId="1FE50144" w14:textId="6A9BCBB3" w:rsidR="00E2563E" w:rsidRDefault="00E54E99" w:rsidP="00E54E99">
      <w:pPr>
        <w:tabs>
          <w:tab w:val="left" w:pos="1560"/>
        </w:tabs>
        <w:rPr>
          <w:ins w:id="184" w:author="Andrew Etchell" w:date="2022-06-15T14:41:00Z"/>
          <w:b/>
          <w:lang w:val="en-US"/>
        </w:rPr>
        <w:pPrChange w:id="185" w:author="Andrew Etchell" w:date="2022-06-15T14:41:00Z">
          <w:pPr/>
        </w:pPrChange>
      </w:pPr>
      <w:ins w:id="186" w:author="Andrew Etchell" w:date="2022-06-15T14:40:00Z">
        <w:r w:rsidRPr="00E54E99">
          <w:rPr>
            <w:b/>
            <w:lang w:val="en-US"/>
            <w:rPrChange w:id="187" w:author="Andrew Etchell" w:date="2022-06-15T14:40:00Z">
              <w:rPr>
                <w:lang w:val="en-US"/>
              </w:rPr>
            </w:rPrChange>
          </w:rPr>
          <w:t xml:space="preserve">03-SFR- </w:t>
        </w:r>
        <w:proofErr w:type="spellStart"/>
        <w:r w:rsidRPr="00E54E99">
          <w:rPr>
            <w:b/>
            <w:lang w:val="en-US"/>
            <w:rPrChange w:id="188" w:author="Andrew Etchell" w:date="2022-06-15T14:40:00Z">
              <w:rPr>
                <w:lang w:val="en-US"/>
              </w:rPr>
            </w:rPrChange>
          </w:rPr>
          <w:t>Snai</w:t>
        </w:r>
        <w:proofErr w:type="spellEnd"/>
        <w:r w:rsidR="00E2563E" w:rsidRPr="00E2563E">
          <w:rPr>
            <w:b/>
            <w:lang w:val="en-US"/>
          </w:rPr>
          <w:t>;</w:t>
        </w:r>
      </w:ins>
    </w:p>
    <w:p w14:paraId="4D275EB2" w14:textId="670FF679" w:rsidR="00E54E99" w:rsidRPr="00795427" w:rsidRDefault="00795427" w:rsidP="00E54E99">
      <w:pPr>
        <w:pStyle w:val="ListParagraph"/>
        <w:numPr>
          <w:ilvl w:val="0"/>
          <w:numId w:val="26"/>
        </w:numPr>
        <w:tabs>
          <w:tab w:val="left" w:pos="1560"/>
        </w:tabs>
        <w:rPr>
          <w:ins w:id="189" w:author="Andrew Etchell" w:date="2022-06-15T14:41:00Z"/>
          <w:lang w:val="en-US"/>
          <w:rPrChange w:id="190" w:author="Andrew Etchell" w:date="2022-06-15T16:46:00Z">
            <w:rPr>
              <w:ins w:id="191" w:author="Andrew Etchell" w:date="2022-06-15T14:41:00Z"/>
              <w:b/>
              <w:lang w:val="en-US"/>
            </w:rPr>
          </w:rPrChange>
        </w:rPr>
        <w:pPrChange w:id="192" w:author="Andrew Etchell" w:date="2022-06-15T14:41:00Z">
          <w:pPr/>
        </w:pPrChange>
      </w:pPr>
      <w:ins w:id="193" w:author="Andrew Etchell" w:date="2022-06-15T16:46:00Z">
        <w:r w:rsidRPr="00795427">
          <w:rPr>
            <w:lang w:val="en-US"/>
            <w:rPrChange w:id="194" w:author="Andrew Etchell" w:date="2022-06-15T16:46:00Z">
              <w:rPr>
                <w:b/>
                <w:lang w:val="en-US"/>
              </w:rPr>
            </w:rPrChange>
          </w:rPr>
          <w:lastRenderedPageBreak/>
          <w:t>No apparent issues here</w:t>
        </w:r>
      </w:ins>
    </w:p>
    <w:p w14:paraId="3545094F" w14:textId="771A565E" w:rsidR="00E2563E" w:rsidRDefault="00E2563E" w:rsidP="00E2563E">
      <w:pPr>
        <w:tabs>
          <w:tab w:val="left" w:pos="1560"/>
        </w:tabs>
        <w:rPr>
          <w:ins w:id="195" w:author="Andrew Etchell" w:date="2022-06-15T16:03:00Z"/>
          <w:b/>
          <w:lang w:val="en-US"/>
        </w:rPr>
        <w:pPrChange w:id="196" w:author="Andrew Etchell" w:date="2022-06-15T16:03:00Z">
          <w:pPr/>
        </w:pPrChange>
      </w:pPr>
    </w:p>
    <w:p w14:paraId="48705686" w14:textId="3C4CFFFE" w:rsidR="00E2563E" w:rsidRDefault="00E2563E" w:rsidP="00E2563E">
      <w:pPr>
        <w:tabs>
          <w:tab w:val="left" w:pos="1560"/>
        </w:tabs>
        <w:rPr>
          <w:ins w:id="197" w:author="Andrew Etchell" w:date="2022-06-15T16:03:00Z"/>
          <w:b/>
          <w:lang w:val="en-US"/>
        </w:rPr>
        <w:pPrChange w:id="198" w:author="Andrew Etchell" w:date="2022-06-15T16:03:00Z">
          <w:pPr/>
        </w:pPrChange>
      </w:pPr>
      <w:ins w:id="199" w:author="Andrew Etchell" w:date="2022-06-15T16:03:00Z">
        <w:r>
          <w:rPr>
            <w:b/>
            <w:lang w:val="en-US"/>
          </w:rPr>
          <w:t>04-SFR-cluster</w:t>
        </w:r>
      </w:ins>
    </w:p>
    <w:p w14:paraId="71058B16" w14:textId="72B5C167" w:rsidR="00E2563E" w:rsidRPr="0007349B" w:rsidRDefault="00FA79C1" w:rsidP="00E2563E">
      <w:pPr>
        <w:pStyle w:val="ListParagraph"/>
        <w:numPr>
          <w:ilvl w:val="0"/>
          <w:numId w:val="26"/>
        </w:numPr>
        <w:tabs>
          <w:tab w:val="left" w:pos="1560"/>
        </w:tabs>
        <w:rPr>
          <w:ins w:id="200" w:author="Andrew Etchell" w:date="2022-06-15T16:21:00Z"/>
          <w:lang w:val="en-US"/>
          <w:rPrChange w:id="201" w:author="Andrew Etchell" w:date="2022-06-15T16:34:00Z">
            <w:rPr>
              <w:ins w:id="202" w:author="Andrew Etchell" w:date="2022-06-15T16:21:00Z"/>
              <w:b/>
              <w:lang w:val="en-US"/>
            </w:rPr>
          </w:rPrChange>
        </w:rPr>
        <w:pPrChange w:id="203" w:author="Andrew Etchell" w:date="2022-06-15T16:03:00Z">
          <w:pPr/>
        </w:pPrChange>
      </w:pPr>
      <w:ins w:id="204" w:author="Andrew Etchell" w:date="2022-06-15T16:04:00Z">
        <w:r w:rsidRPr="0007349B">
          <w:rPr>
            <w:lang w:val="en-US"/>
            <w:rPrChange w:id="205" w:author="Andrew Etchell" w:date="2022-06-15T16:34:00Z">
              <w:rPr>
                <w:b/>
                <w:lang w:val="en-US"/>
              </w:rPr>
            </w:rPrChange>
          </w:rPr>
          <w:t xml:space="preserve">Line 27 temp = temp %&gt;% </w:t>
        </w:r>
        <w:proofErr w:type="gramStart"/>
        <w:r w:rsidRPr="0007349B">
          <w:rPr>
            <w:lang w:val="en-US"/>
            <w:rPrChange w:id="206" w:author="Andrew Etchell" w:date="2022-06-15T16:34:00Z">
              <w:rPr>
                <w:b/>
                <w:lang w:val="en-US"/>
              </w:rPr>
            </w:rPrChange>
          </w:rPr>
          <w:t>filter(</w:t>
        </w:r>
      </w:ins>
      <w:proofErr w:type="gramEnd"/>
      <w:ins w:id="207" w:author="Andrew Etchell" w:date="2022-06-15T16:03:00Z">
        <w:r w:rsidRPr="0007349B">
          <w:rPr>
            <w:lang w:val="en-US"/>
            <w:rPrChange w:id="208" w:author="Andrew Etchell" w:date="2022-06-15T16:34:00Z">
              <w:rPr>
                <w:b/>
                <w:lang w:val="en-US"/>
              </w:rPr>
            </w:rPrChange>
          </w:rPr>
          <w:t xml:space="preserve">year == </w:t>
        </w:r>
        <w:r w:rsidR="00E2563E" w:rsidRPr="0007349B">
          <w:rPr>
            <w:lang w:val="en-US"/>
            <w:rPrChange w:id="209" w:author="Andrew Etchell" w:date="2022-06-15T16:34:00Z">
              <w:rPr>
                <w:b/>
                <w:lang w:val="en-US"/>
              </w:rPr>
            </w:rPrChange>
          </w:rPr>
          <w:t>max(year)</w:t>
        </w:r>
      </w:ins>
      <w:ins w:id="210" w:author="Andrew Etchell" w:date="2022-06-15T16:04:00Z">
        <w:r w:rsidRPr="0007349B">
          <w:rPr>
            <w:lang w:val="en-US"/>
            <w:rPrChange w:id="211" w:author="Andrew Etchell" w:date="2022-06-15T16:34:00Z">
              <w:rPr>
                <w:b/>
                <w:lang w:val="en-US"/>
              </w:rPr>
            </w:rPrChange>
          </w:rPr>
          <w:t xml:space="preserve">) may not be working as expected. The maximum year is 2022 for the economic domain. </w:t>
        </w:r>
      </w:ins>
      <w:ins w:id="212" w:author="Andrew Etchell" w:date="2022-06-15T16:12:00Z">
        <w:r w:rsidRPr="0007349B">
          <w:rPr>
            <w:lang w:val="en-US"/>
            <w:rPrChange w:id="213" w:author="Andrew Etchell" w:date="2022-06-15T16:34:00Z">
              <w:rPr>
                <w:b/>
                <w:lang w:val="en-US"/>
              </w:rPr>
            </w:rPrChange>
          </w:rPr>
          <w:t>(and others). For many datasets this might represent imputed data</w:t>
        </w:r>
      </w:ins>
      <w:ins w:id="214" w:author="Andrew Etchell" w:date="2022-06-15T16:34:00Z">
        <w:r w:rsidR="0007349B" w:rsidRPr="0007349B">
          <w:rPr>
            <w:lang w:val="en-US"/>
            <w:rPrChange w:id="215" w:author="Andrew Etchell" w:date="2022-06-15T16:34:00Z">
              <w:rPr>
                <w:b/>
                <w:lang w:val="en-US"/>
              </w:rPr>
            </w:rPrChange>
          </w:rPr>
          <w:t xml:space="preserve"> (calculated in the 999-data-finishing script near line 410. </w:t>
        </w:r>
      </w:ins>
      <w:proofErr w:type="spellStart"/>
      <w:ins w:id="216" w:author="Andrew Etchell" w:date="2022-06-15T16:21:00Z">
        <w:r w:rsidRPr="0007349B">
          <w:rPr>
            <w:lang w:val="en-US"/>
            <w:rPrChange w:id="217" w:author="Andrew Etchell" w:date="2022-06-15T16:34:00Z">
              <w:rPr>
                <w:b/>
                <w:lang w:val="en-US"/>
              </w:rPr>
            </w:rPrChange>
          </w:rPr>
          <w:t>s</w:t>
        </w:r>
        <w:proofErr w:type="spellEnd"/>
        <w:r w:rsidRPr="0007349B">
          <w:rPr>
            <w:lang w:val="en-US"/>
            <w:rPrChange w:id="218" w:author="Andrew Etchell" w:date="2022-06-15T16:34:00Z">
              <w:rPr>
                <w:b/>
                <w:lang w:val="en-US"/>
              </w:rPr>
            </w:rPrChange>
          </w:rPr>
          <w:t xml:space="preserve"> this what is intended? </w:t>
        </w:r>
      </w:ins>
    </w:p>
    <w:p w14:paraId="17A305BF" w14:textId="13AAB507" w:rsidR="00FA79C1" w:rsidRDefault="00FA79C1" w:rsidP="00FA79C1">
      <w:pPr>
        <w:tabs>
          <w:tab w:val="left" w:pos="1560"/>
        </w:tabs>
        <w:rPr>
          <w:ins w:id="219" w:author="Andrew Etchell" w:date="2022-06-15T16:34:00Z"/>
          <w:b/>
          <w:lang w:val="en-US"/>
        </w:rPr>
        <w:pPrChange w:id="220" w:author="Andrew Etchell" w:date="2022-06-15T16:21:00Z">
          <w:pPr/>
        </w:pPrChange>
      </w:pPr>
    </w:p>
    <w:p w14:paraId="305B1E65" w14:textId="6CCA81F1" w:rsidR="004C3766" w:rsidDel="00B001E3" w:rsidRDefault="00795427" w:rsidP="00B001E3">
      <w:pPr>
        <w:tabs>
          <w:tab w:val="left" w:pos="1560"/>
        </w:tabs>
        <w:rPr>
          <w:del w:id="221" w:author="Andrew Etchell" w:date="2022-06-15T16:47:00Z"/>
          <w:b/>
          <w:lang w:val="en-US"/>
        </w:rPr>
        <w:pPrChange w:id="222" w:author="Andrew Etchell" w:date="2022-06-15T16:47:00Z">
          <w:pPr/>
        </w:pPrChange>
      </w:pPr>
      <w:ins w:id="223" w:author="Andrew Etchell" w:date="2022-06-15T16:34:00Z">
        <w:r>
          <w:rPr>
            <w:b/>
            <w:lang w:val="en-US"/>
          </w:rPr>
          <w:t>05-</w:t>
        </w:r>
      </w:ins>
      <w:ins w:id="224" w:author="Andrew Etchell" w:date="2022-06-15T16:47:00Z">
        <w:r w:rsidR="00B001E3">
          <w:rPr>
            <w:b/>
            <w:lang w:val="en-US"/>
          </w:rPr>
          <w:t>Analysis</w:t>
        </w:r>
      </w:ins>
      <w:commentRangeStart w:id="225"/>
      <w:del w:id="226" w:author="Andrew Etchell" w:date="2022-06-15T16:47:00Z">
        <w:r w:rsidR="004C3766" w:rsidDel="00B001E3">
          <w:rPr>
            <w:b/>
            <w:lang w:val="en-US"/>
          </w:rPr>
          <w:delText>00-Run All (and other such scripts)</w:delText>
        </w:r>
        <w:commentRangeEnd w:id="225"/>
        <w:r w:rsidR="00A0465B" w:rsidDel="00B001E3">
          <w:rPr>
            <w:rStyle w:val="CommentReference"/>
          </w:rPr>
          <w:commentReference w:id="225"/>
        </w:r>
      </w:del>
    </w:p>
    <w:p w14:paraId="0DA5260E" w14:textId="77777777" w:rsidR="00B001E3" w:rsidRDefault="00B001E3" w:rsidP="00B001E3">
      <w:pPr>
        <w:tabs>
          <w:tab w:val="left" w:pos="1560"/>
        </w:tabs>
        <w:rPr>
          <w:ins w:id="227" w:author="Andrew Etchell" w:date="2022-06-15T16:47:00Z"/>
          <w:lang w:val="en-US"/>
        </w:rPr>
        <w:pPrChange w:id="228" w:author="Andrew Etchell" w:date="2022-06-15T16:47:00Z">
          <w:pPr>
            <w:pStyle w:val="ListParagraph"/>
            <w:numPr>
              <w:numId w:val="21"/>
            </w:numPr>
            <w:spacing w:after="160" w:line="259" w:lineRule="auto"/>
            <w:ind w:hanging="360"/>
          </w:pPr>
        </w:pPrChange>
      </w:pPr>
    </w:p>
    <w:p w14:paraId="32A9CF5A" w14:textId="6219AA3F" w:rsidR="004C3766" w:rsidRPr="00B001E3" w:rsidRDefault="004C3766" w:rsidP="00B001E3">
      <w:pPr>
        <w:pStyle w:val="ListParagraph"/>
        <w:numPr>
          <w:ilvl w:val="0"/>
          <w:numId w:val="27"/>
        </w:numPr>
        <w:tabs>
          <w:tab w:val="left" w:pos="1560"/>
        </w:tabs>
        <w:rPr>
          <w:lang w:val="en-US"/>
          <w:rPrChange w:id="229" w:author="Andrew Etchell" w:date="2022-06-15T16:47:00Z">
            <w:rPr>
              <w:lang w:val="en-US"/>
            </w:rPr>
          </w:rPrChange>
        </w:rPr>
        <w:pPrChange w:id="230" w:author="Andrew Etchell" w:date="2022-06-15T16:47:00Z">
          <w:pPr>
            <w:pStyle w:val="ListParagraph"/>
            <w:numPr>
              <w:numId w:val="21"/>
            </w:numPr>
            <w:spacing w:after="160" w:line="259" w:lineRule="auto"/>
            <w:ind w:hanging="360"/>
          </w:pPr>
        </w:pPrChange>
      </w:pPr>
      <w:r w:rsidRPr="00B001E3">
        <w:rPr>
          <w:lang w:val="en-US"/>
        </w:rPr>
        <w:t>There appears to be an issue with the 05-Analysis Script. When it is run as a source script, it produced some errors around line 250 when renaming iso_alpha3_codes</w:t>
      </w:r>
      <w:r w:rsidRPr="00B001E3">
        <w:rPr>
          <w:lang w:val="en-US"/>
          <w:rPrChange w:id="231" w:author="Andrew Etchell" w:date="2022-06-15T16:47:00Z">
            <w:rPr>
              <w:lang w:val="en-US"/>
            </w:rPr>
          </w:rPrChange>
        </w:rPr>
        <w:t xml:space="preserve"> to is03c in the un_m49_codes. </w:t>
      </w:r>
      <w:proofErr w:type="spellStart"/>
      <w:r w:rsidRPr="00B001E3">
        <w:rPr>
          <w:lang w:val="en-US"/>
          <w:rPrChange w:id="232" w:author="Andrew Etchell" w:date="2022-06-15T16:47:00Z">
            <w:rPr>
              <w:lang w:val="en-US"/>
            </w:rPr>
          </w:rPrChange>
        </w:rPr>
        <w:t>dataframe</w:t>
      </w:r>
      <w:proofErr w:type="spellEnd"/>
      <w:r w:rsidRPr="00B001E3">
        <w:rPr>
          <w:lang w:val="en-US"/>
          <w:rPrChange w:id="233" w:author="Andrew Etchell" w:date="2022-06-15T16:47:00Z">
            <w:rPr>
              <w:lang w:val="en-US"/>
            </w:rPr>
          </w:rPrChange>
        </w:rPr>
        <w:t>/</w:t>
      </w:r>
      <w:proofErr w:type="spellStart"/>
      <w:r w:rsidRPr="00B001E3">
        <w:rPr>
          <w:lang w:val="en-US"/>
          <w:rPrChange w:id="234" w:author="Andrew Etchell" w:date="2022-06-15T16:47:00Z">
            <w:rPr>
              <w:lang w:val="en-US"/>
            </w:rPr>
          </w:rPrChange>
        </w:rPr>
        <w:t>datatable</w:t>
      </w:r>
      <w:proofErr w:type="spellEnd"/>
      <w:r w:rsidRPr="00B001E3">
        <w:rPr>
          <w:lang w:val="en-US"/>
          <w:rPrChange w:id="235" w:author="Andrew Etchell" w:date="2022-06-15T16:47:00Z">
            <w:rPr>
              <w:lang w:val="en-US"/>
            </w:rPr>
          </w:rPrChange>
        </w:rPr>
        <w:t xml:space="preserve">. However, when running it in the console, there were no issues. </w:t>
      </w:r>
    </w:p>
    <w:p w14:paraId="65A69A92" w14:textId="59A1BF55" w:rsidR="007654F8" w:rsidRPr="007654F8" w:rsidRDefault="004C3766" w:rsidP="007654F8">
      <w:pPr>
        <w:pStyle w:val="ListParagraph"/>
        <w:numPr>
          <w:ilvl w:val="1"/>
          <w:numId w:val="21"/>
        </w:numPr>
        <w:spacing w:after="160" w:line="259" w:lineRule="auto"/>
        <w:rPr>
          <w:lang w:val="en-US"/>
        </w:rPr>
      </w:pPr>
      <w:del w:id="236" w:author="Andrew Etchell" w:date="2022-06-15T17:04:00Z">
        <w:r w:rsidRPr="007654F8" w:rsidDel="00BA7EF1">
          <w:rPr>
            <w:lang w:val="en-US"/>
            <w:rPrChange w:id="237" w:author="Andrew Etchell" w:date="2022-06-15T17:01:00Z">
              <w:rPr>
                <w:lang w:val="en-US"/>
              </w:rPr>
            </w:rPrChange>
          </w:rPr>
          <w:delText>The issue appears to be reproducible</w:delText>
        </w:r>
      </w:del>
      <w:ins w:id="238" w:author="Andrew Etchell" w:date="2022-06-15T17:04:00Z">
        <w:r w:rsidR="00BA7EF1">
          <w:rPr>
            <w:lang w:val="en-US"/>
          </w:rPr>
          <w:t xml:space="preserve">The issue seems to stem from how windows vs other systems handles the filename of the UNSD Methodology csv. </w:t>
        </w:r>
      </w:ins>
      <w:ins w:id="239" w:author="Andrew Etchell" w:date="2022-06-15T17:01:00Z">
        <w:r w:rsidR="007654F8" w:rsidRPr="00BA7EF1">
          <w:rPr>
            <w:lang w:val="en-US"/>
          </w:rPr>
          <w:t xml:space="preserve">The actual filename in windows explorer has the character </w:t>
        </w:r>
        <w:r w:rsidR="007654F8">
          <w:rPr>
            <w:lang w:val="en-US"/>
          </w:rPr>
          <w:t>“</w:t>
        </w:r>
      </w:ins>
      <w:proofErr w:type="gramStart"/>
      <w:ins w:id="240" w:author="Andrew Etchell" w:date="2022-06-15T16:58:00Z">
        <w:r w:rsidR="007654F8" w:rsidRPr="007654F8">
          <w:rPr>
            <w:lang w:val="en-US"/>
          </w:rPr>
          <w:t>—</w:t>
        </w:r>
      </w:ins>
      <w:ins w:id="241" w:author="Andrew Etchell" w:date="2022-06-15T17:01:00Z">
        <w:r w:rsidR="007654F8">
          <w:rPr>
            <w:lang w:val="en-US"/>
          </w:rPr>
          <w:t>“ which</w:t>
        </w:r>
        <w:proofErr w:type="gramEnd"/>
        <w:r w:rsidR="007654F8">
          <w:rPr>
            <w:lang w:val="en-US"/>
          </w:rPr>
          <w:t xml:space="preserve"> R seems to have trouble </w:t>
        </w:r>
      </w:ins>
      <w:ins w:id="242" w:author="Andrew Etchell" w:date="2022-06-15T17:05:00Z">
        <w:r w:rsidR="00BA7EF1">
          <w:rPr>
            <w:lang w:val="en-US"/>
          </w:rPr>
          <w:t>interpreting</w:t>
        </w:r>
      </w:ins>
      <w:ins w:id="243" w:author="Andrew Etchell" w:date="2022-06-15T17:01:00Z">
        <w:r w:rsidR="007654F8">
          <w:rPr>
            <w:lang w:val="en-US"/>
          </w:rPr>
          <w:t xml:space="preserve"> as </w:t>
        </w:r>
      </w:ins>
      <w:ins w:id="244" w:author="Andrew Etchell" w:date="2022-06-15T17:02:00Z">
        <w:r w:rsidR="007654F8">
          <w:rPr>
            <w:lang w:val="en-US"/>
          </w:rPr>
          <w:t>“-“</w:t>
        </w:r>
      </w:ins>
      <w:ins w:id="245" w:author="Andrew Etchell" w:date="2022-06-15T17:08:00Z">
        <w:r w:rsidR="0093571A">
          <w:rPr>
            <w:lang w:val="en-US"/>
          </w:rPr>
          <w:t xml:space="preserve"> when running as source, but not when running through console. </w:t>
        </w:r>
      </w:ins>
      <w:ins w:id="246" w:author="Andrew Etchell" w:date="2022-06-15T17:02:00Z">
        <w:r w:rsidR="007654F8">
          <w:rPr>
            <w:lang w:val="en-US"/>
          </w:rPr>
          <w:t xml:space="preserve"> The issue seems to be solved by renaming the file and replacing </w:t>
        </w:r>
        <w:proofErr w:type="gramStart"/>
        <w:r w:rsidR="007654F8">
          <w:rPr>
            <w:lang w:val="en-US"/>
          </w:rPr>
          <w:t>the  “</w:t>
        </w:r>
        <w:proofErr w:type="gramEnd"/>
        <w:r w:rsidR="007654F8" w:rsidRPr="007654F8">
          <w:rPr>
            <w:lang w:val="en-US"/>
          </w:rPr>
          <w:t>—</w:t>
        </w:r>
        <w:r w:rsidR="007654F8">
          <w:rPr>
            <w:lang w:val="en-US"/>
          </w:rPr>
          <w:t>“ with an underscore “_”</w:t>
        </w:r>
        <w:r w:rsidR="00BA7EF1">
          <w:rPr>
            <w:lang w:val="en-US"/>
          </w:rPr>
          <w:t>. I have made a copy of the original</w:t>
        </w:r>
      </w:ins>
      <w:ins w:id="247" w:author="Andrew Etchell" w:date="2022-06-15T17:03:00Z">
        <w:r w:rsidR="00BA7EF1">
          <w:rPr>
            <w:lang w:val="en-US"/>
          </w:rPr>
          <w:t xml:space="preserve"> csv</w:t>
        </w:r>
      </w:ins>
      <w:ins w:id="248" w:author="Andrew Etchell" w:date="2022-06-15T17:02:00Z">
        <w:r w:rsidR="00BA7EF1">
          <w:rPr>
            <w:lang w:val="en-US"/>
          </w:rPr>
          <w:t xml:space="preserve"> file, renamed it and amended the import of the </w:t>
        </w:r>
      </w:ins>
      <w:ins w:id="249" w:author="Andrew Etchell" w:date="2022-06-15T17:05:00Z">
        <w:r w:rsidR="00BA7EF1">
          <w:rPr>
            <w:lang w:val="en-US"/>
          </w:rPr>
          <w:t xml:space="preserve">UNSD_Methodology.csv </w:t>
        </w:r>
      </w:ins>
      <w:ins w:id="250" w:author="Andrew Etchell" w:date="2022-06-15T17:02:00Z">
        <w:r w:rsidR="00BA7EF1">
          <w:rPr>
            <w:lang w:val="en-US"/>
          </w:rPr>
          <w:t xml:space="preserve">in the </w:t>
        </w:r>
      </w:ins>
      <w:ins w:id="251" w:author="Andrew Etchell" w:date="2022-06-15T17:03:00Z">
        <w:r w:rsidR="00BA7EF1">
          <w:rPr>
            <w:lang w:val="en-US"/>
          </w:rPr>
          <w:t>05-Analysis script</w:t>
        </w:r>
      </w:ins>
      <w:ins w:id="252" w:author="Andrew Etchell" w:date="2022-06-15T17:05:00Z">
        <w:r w:rsidR="00BA7EF1">
          <w:rPr>
            <w:lang w:val="en-US"/>
          </w:rPr>
          <w:t xml:space="preserve"> to reflect this change.</w:t>
        </w:r>
      </w:ins>
      <w:ins w:id="253" w:author="Andrew Etchell" w:date="2022-06-15T17:03:00Z">
        <w:r w:rsidR="00BA7EF1">
          <w:rPr>
            <w:lang w:val="en-US"/>
          </w:rPr>
          <w:t xml:space="preserve"> </w:t>
        </w:r>
      </w:ins>
    </w:p>
    <w:p w14:paraId="6E83EDA5" w14:textId="77777777" w:rsidR="004C3766" w:rsidRDefault="004C3766" w:rsidP="004C3766">
      <w:pPr>
        <w:pStyle w:val="ListParagraph"/>
        <w:numPr>
          <w:ilvl w:val="0"/>
          <w:numId w:val="21"/>
        </w:numPr>
        <w:spacing w:after="160" w:line="259" w:lineRule="auto"/>
        <w:rPr>
          <w:lang w:val="en-US"/>
        </w:rPr>
      </w:pPr>
      <w:r>
        <w:rPr>
          <w:lang w:val="en-US"/>
        </w:rPr>
        <w:t xml:space="preserve">In the 05-Analysis script, there was a fix needed in line 1726 where </w:t>
      </w:r>
      <w:r w:rsidRPr="0053492F">
        <w:rPr>
          <w:lang w:val="en-US"/>
        </w:rPr>
        <w:t>Cote d'Ivoire</w:t>
      </w:r>
      <w:r>
        <w:rPr>
          <w:lang w:val="en-US"/>
        </w:rPr>
        <w:t xml:space="preserve"> due to a </w:t>
      </w:r>
      <w:r w:rsidRPr="0053492F">
        <w:rPr>
          <w:lang w:val="en-US"/>
        </w:rPr>
        <w:t>utf-8</w:t>
      </w:r>
      <w:r>
        <w:rPr>
          <w:lang w:val="en-US"/>
        </w:rPr>
        <w:t xml:space="preserve"> character that could not be converted to asci. I have removed that particular character and changed t</w:t>
      </w:r>
      <w:bookmarkStart w:id="254" w:name="_GoBack"/>
      <w:bookmarkEnd w:id="254"/>
      <w:r>
        <w:rPr>
          <w:lang w:val="en-US"/>
        </w:rPr>
        <w:t xml:space="preserve">he conversion for </w:t>
      </w:r>
      <w:r w:rsidRPr="0053492F">
        <w:rPr>
          <w:lang w:val="en-US"/>
        </w:rPr>
        <w:t>Cote d'Ivoire</w:t>
      </w:r>
    </w:p>
    <w:p w14:paraId="5640B459" w14:textId="1EF52699" w:rsidR="004C3766" w:rsidRDefault="004C3766" w:rsidP="004C3766">
      <w:pPr>
        <w:pStyle w:val="ListParagraph"/>
        <w:numPr>
          <w:ilvl w:val="0"/>
          <w:numId w:val="21"/>
        </w:numPr>
        <w:spacing w:after="160" w:line="259" w:lineRule="auto"/>
        <w:rPr>
          <w:lang w:val="en-US"/>
        </w:rPr>
      </w:pPr>
      <w:del w:id="255" w:author="Andrew Etchell" w:date="2022-06-15T17:08:00Z">
        <w:r w:rsidDel="0093571A">
          <w:rPr>
            <w:lang w:val="en-US"/>
          </w:rPr>
          <w:delText>Other than that t</w:delText>
        </w:r>
      </w:del>
      <w:ins w:id="256" w:author="Andrew Etchell" w:date="2022-06-15T17:08:00Z">
        <w:r w:rsidR="0093571A">
          <w:rPr>
            <w:lang w:val="en-US"/>
          </w:rPr>
          <w:t>T</w:t>
        </w:r>
      </w:ins>
      <w:r>
        <w:rPr>
          <w:lang w:val="en-US"/>
        </w:rPr>
        <w:t>he code appears to run without overt errors, but there are warnings throughout.</w:t>
      </w:r>
    </w:p>
    <w:p w14:paraId="0B539945" w14:textId="77777777" w:rsidR="004C3766" w:rsidRPr="0053492F" w:rsidRDefault="004C3766" w:rsidP="004C3766">
      <w:pPr>
        <w:pStyle w:val="ListParagraph"/>
        <w:numPr>
          <w:ilvl w:val="0"/>
          <w:numId w:val="21"/>
        </w:numPr>
        <w:spacing w:after="160" w:line="259" w:lineRule="auto"/>
        <w:rPr>
          <w:lang w:val="en-US"/>
        </w:rPr>
      </w:pPr>
      <w:r>
        <w:rPr>
          <w:lang w:val="en-US"/>
        </w:rPr>
        <w:t xml:space="preserve"> </w:t>
      </w:r>
      <w:proofErr w:type="spellStart"/>
      <w:r>
        <w:rPr>
          <w:lang w:val="en-US"/>
        </w:rPr>
        <w:t>Sys.time</w:t>
      </w:r>
      <w:proofErr w:type="spellEnd"/>
      <w:r>
        <w:rPr>
          <w:lang w:val="en-US"/>
        </w:rPr>
        <w:t xml:space="preserve">() was altered from the 01-calculation, and at various points in scripts 04, cluster and 05- analysis overwrite = T was added to ensure the scripts could run properly. </w:t>
      </w:r>
    </w:p>
    <w:p w14:paraId="6D99DF11" w14:textId="346E1571" w:rsidR="004C3766" w:rsidRDefault="00FA5B4D" w:rsidP="00FA5B4D">
      <w:pPr>
        <w:pStyle w:val="Heading2"/>
        <w:rPr>
          <w:b/>
          <w:sz w:val="18"/>
          <w:szCs w:val="18"/>
        </w:rPr>
      </w:pPr>
      <w:bookmarkStart w:id="257" w:name="_Toc105686633"/>
      <w:r w:rsidRPr="00FA5B4D">
        <w:rPr>
          <w:b/>
          <w:sz w:val="18"/>
          <w:szCs w:val="18"/>
        </w:rPr>
        <w:t>APPENDIX</w:t>
      </w:r>
      <w:r>
        <w:rPr>
          <w:b/>
          <w:sz w:val="18"/>
          <w:szCs w:val="18"/>
        </w:rPr>
        <w:t xml:space="preserve"> A</w:t>
      </w:r>
      <w:bookmarkEnd w:id="257"/>
      <w:r w:rsidRPr="00FA5B4D">
        <w:rPr>
          <w:b/>
          <w:sz w:val="18"/>
          <w:szCs w:val="18"/>
        </w:rPr>
        <w:t xml:space="preserve"> </w:t>
      </w:r>
    </w:p>
    <w:p w14:paraId="7E396431" w14:textId="3EDD2679" w:rsidR="00FA5B4D" w:rsidRDefault="001E43D6" w:rsidP="00FA5B4D">
      <w:commentRangeStart w:id="258"/>
      <w:r>
        <w:t>Below is a general summary of the changes to each script</w:t>
      </w:r>
      <w:commentRangeEnd w:id="258"/>
      <w:r w:rsidR="00A0465B">
        <w:rPr>
          <w:rStyle w:val="CommentReference"/>
        </w:rPr>
        <w:commentReference w:id="258"/>
      </w:r>
    </w:p>
    <w:p w14:paraId="3F845606" w14:textId="77777777" w:rsidR="001E43D6" w:rsidRDefault="001E43D6" w:rsidP="00FA5B4D"/>
    <w:p w14:paraId="5C332108" w14:textId="42C2431F" w:rsidR="00FA5B4D" w:rsidRDefault="00FA5B4D" w:rsidP="00FA5B4D">
      <w:pPr>
        <w:pStyle w:val="ListParagraph"/>
        <w:numPr>
          <w:ilvl w:val="0"/>
          <w:numId w:val="22"/>
        </w:numPr>
      </w:pPr>
      <w:commentRangeStart w:id="259"/>
      <w:r>
        <w:t>An additional variable (iso3c_CONVERT) was added when converting iso3c codes to determine which countries were able to be converted successfully or not</w:t>
      </w:r>
      <w:r w:rsidR="001E43D6">
        <w:t xml:space="preserve">. The change was such that a new variable is created rather than iso3c being overwritten in most cases. </w:t>
      </w:r>
      <w:commentRangeEnd w:id="259"/>
      <w:r w:rsidR="000A003A">
        <w:rPr>
          <w:rStyle w:val="CommentReference"/>
        </w:rPr>
        <w:commentReference w:id="259"/>
      </w:r>
    </w:p>
    <w:p w14:paraId="36FEC927" w14:textId="20F70C65" w:rsidR="00FA5B4D" w:rsidRDefault="001E43D6" w:rsidP="00FA5B4D">
      <w:pPr>
        <w:pStyle w:val="ListParagraph"/>
        <w:numPr>
          <w:ilvl w:val="0"/>
          <w:numId w:val="22"/>
        </w:numPr>
      </w:pPr>
      <w:r>
        <w:t xml:space="preserve">Logging tests for checking duplicate country/year pairs, checking the number of NA’s, checking the country coverage were also added. </w:t>
      </w:r>
    </w:p>
    <w:p w14:paraId="40A33C0F" w14:textId="4E3DB86B" w:rsidR="001E43D6" w:rsidRDefault="001E43D6" w:rsidP="00FA5B4D">
      <w:pPr>
        <w:pStyle w:val="ListParagraph"/>
        <w:numPr>
          <w:ilvl w:val="0"/>
          <w:numId w:val="22"/>
        </w:numPr>
      </w:pPr>
      <w:r>
        <w:t xml:space="preserve">Code was added to explicitly select the iso3c, value, year and </w:t>
      </w:r>
      <w:proofErr w:type="spellStart"/>
      <w:r>
        <w:t>variablename</w:t>
      </w:r>
      <w:proofErr w:type="spellEnd"/>
      <w:r>
        <w:t xml:space="preserve"> columns. </w:t>
      </w:r>
    </w:p>
    <w:p w14:paraId="2CC3DFDE" w14:textId="20230E77" w:rsidR="001E43D6" w:rsidRDefault="001E43D6" w:rsidP="00FA5B4D">
      <w:pPr>
        <w:pStyle w:val="ListParagraph"/>
        <w:numPr>
          <w:ilvl w:val="0"/>
          <w:numId w:val="22"/>
        </w:numPr>
      </w:pPr>
      <w:r>
        <w:t>Many comments were added throughout (and can be removed)</w:t>
      </w:r>
    </w:p>
    <w:p w14:paraId="159F13C9" w14:textId="1BDF2A10" w:rsidR="001E43D6" w:rsidRDefault="001E43D6" w:rsidP="00FA5B4D">
      <w:pPr>
        <w:pStyle w:val="ListParagraph"/>
        <w:numPr>
          <w:ilvl w:val="0"/>
          <w:numId w:val="22"/>
        </w:numPr>
      </w:pPr>
      <w:r>
        <w:t xml:space="preserve">In certain scripts 10-political rights and 16-media freedom, a </w:t>
      </w:r>
      <w:proofErr w:type="spellStart"/>
      <w:r>
        <w:t>group_by</w:t>
      </w:r>
      <w:proofErr w:type="spellEnd"/>
      <w:r>
        <w:t xml:space="preserve"> summarise was added to explicitly fix the issue of country year pairs being duplicated. </w:t>
      </w:r>
    </w:p>
    <w:p w14:paraId="5B5D79DC" w14:textId="10D58B04" w:rsidR="001E43D6" w:rsidRDefault="001E43D6" w:rsidP="00FA5B4D">
      <w:pPr>
        <w:pStyle w:val="ListParagraph"/>
        <w:numPr>
          <w:ilvl w:val="0"/>
          <w:numId w:val="22"/>
        </w:numPr>
      </w:pPr>
      <w:r>
        <w:t xml:space="preserve">In 32-sigi code was changed to calculate a composite measure (the original code remains, but is commented out). The weightings are completely arbitrary and can be changed as desired. </w:t>
      </w:r>
    </w:p>
    <w:p w14:paraId="384D799E" w14:textId="5EA12620" w:rsidR="001E43D6" w:rsidRDefault="001E43D6" w:rsidP="001E43D6"/>
    <w:p w14:paraId="4DF353BD" w14:textId="77777777" w:rsidR="001E43D6" w:rsidRPr="004C3766" w:rsidRDefault="001E43D6" w:rsidP="001E43D6">
      <w:pPr>
        <w:spacing w:after="240" w:line="259" w:lineRule="auto"/>
        <w:jc w:val="both"/>
        <w:rPr>
          <w:rFonts w:eastAsia="Calibri" w:cs="Calibri"/>
          <w:szCs w:val="18"/>
        </w:rPr>
      </w:pPr>
    </w:p>
    <w:p w14:paraId="7972FFEF" w14:textId="77777777" w:rsidR="001E43D6" w:rsidRDefault="001E43D6" w:rsidP="001E43D6">
      <w:pPr>
        <w:pStyle w:val="Heading2"/>
        <w:rPr>
          <w:b/>
          <w:sz w:val="18"/>
          <w:szCs w:val="18"/>
        </w:rPr>
      </w:pPr>
      <w:bookmarkStart w:id="260" w:name="_Toc105686634"/>
      <w:r w:rsidRPr="00FA5B4D">
        <w:rPr>
          <w:b/>
          <w:sz w:val="18"/>
          <w:szCs w:val="18"/>
        </w:rPr>
        <w:t>APPENDIX</w:t>
      </w:r>
      <w:r>
        <w:rPr>
          <w:b/>
          <w:sz w:val="18"/>
          <w:szCs w:val="18"/>
        </w:rPr>
        <w:t xml:space="preserve"> B</w:t>
      </w:r>
      <w:bookmarkEnd w:id="260"/>
    </w:p>
    <w:p w14:paraId="31487F42" w14:textId="698E74A8" w:rsidR="001E43D6" w:rsidRDefault="001E43D6" w:rsidP="001E43D6">
      <w:commentRangeStart w:id="261"/>
      <w:r>
        <w:t xml:space="preserve">A comparison of the before and after </w:t>
      </w:r>
      <w:r w:rsidR="003D7D55">
        <w:t>rankings with the lowest score having the highest ranking. Most ranking</w:t>
      </w:r>
      <w:r w:rsidR="008E7648">
        <w:t>s</w:t>
      </w:r>
      <w:r w:rsidR="003D7D55">
        <w:t xml:space="preserve"> change by 0,1 or 2 places</w:t>
      </w:r>
      <w:r w:rsidR="008E7648">
        <w:t xml:space="preserve"> in either direction</w:t>
      </w:r>
      <w:r w:rsidR="003D7D55">
        <w:t xml:space="preserve">. </w:t>
      </w:r>
      <w:r w:rsidR="0007633A">
        <w:t xml:space="preserve">One exception is Palestine which improved from 39 in the original data to 44 in the new data. </w:t>
      </w:r>
      <w:r w:rsidR="008E7648">
        <w:t>Importantly, n</w:t>
      </w:r>
      <w:r w:rsidR="0007633A">
        <w:t xml:space="preserve">o country that was considered extremely fragile or other fragile changed classifications.  </w:t>
      </w:r>
      <w:commentRangeEnd w:id="261"/>
      <w:r w:rsidR="000A003A">
        <w:rPr>
          <w:rStyle w:val="CommentReference"/>
        </w:rPr>
        <w:commentReference w:id="261"/>
      </w:r>
    </w:p>
    <w:p w14:paraId="42FB158F" w14:textId="77777777" w:rsidR="003D7D55" w:rsidRDefault="001E43D6" w:rsidP="001E43D6">
      <w:r w:rsidRPr="00FA5B4D">
        <w:t xml:space="preserve"> </w:t>
      </w:r>
    </w:p>
    <w:tbl>
      <w:tblPr>
        <w:tblStyle w:val="TableGrid"/>
        <w:tblW w:w="0" w:type="auto"/>
        <w:tblLook w:val="04A0" w:firstRow="1" w:lastRow="0" w:firstColumn="1" w:lastColumn="0" w:noHBand="0" w:noVBand="1"/>
      </w:tblPr>
      <w:tblGrid>
        <w:gridCol w:w="960"/>
        <w:gridCol w:w="3146"/>
        <w:gridCol w:w="1206"/>
        <w:gridCol w:w="1275"/>
        <w:gridCol w:w="1985"/>
      </w:tblGrid>
      <w:tr w:rsidR="00104A21" w:rsidRPr="00104A21" w14:paraId="48DA0CEC" w14:textId="77777777" w:rsidTr="00104A21">
        <w:trPr>
          <w:trHeight w:val="300"/>
        </w:trPr>
        <w:tc>
          <w:tcPr>
            <w:tcW w:w="960" w:type="dxa"/>
            <w:noWrap/>
            <w:hideMark/>
          </w:tcPr>
          <w:p w14:paraId="1954B448" w14:textId="77777777" w:rsidR="00104A21" w:rsidRPr="00765F30" w:rsidRDefault="00104A21">
            <w:pPr>
              <w:rPr>
                <w:b/>
              </w:rPr>
            </w:pPr>
            <w:r w:rsidRPr="00765F30">
              <w:rPr>
                <w:b/>
              </w:rPr>
              <w:t>iso3c</w:t>
            </w:r>
          </w:p>
        </w:tc>
        <w:tc>
          <w:tcPr>
            <w:tcW w:w="3146" w:type="dxa"/>
            <w:noWrap/>
            <w:hideMark/>
          </w:tcPr>
          <w:p w14:paraId="6194FFAD" w14:textId="77777777" w:rsidR="00104A21" w:rsidRPr="00765F30" w:rsidRDefault="00104A21">
            <w:pPr>
              <w:rPr>
                <w:b/>
              </w:rPr>
            </w:pPr>
            <w:r w:rsidRPr="00765F30">
              <w:rPr>
                <w:b/>
              </w:rPr>
              <w:t>country</w:t>
            </w:r>
          </w:p>
        </w:tc>
        <w:tc>
          <w:tcPr>
            <w:tcW w:w="284" w:type="dxa"/>
            <w:noWrap/>
            <w:hideMark/>
          </w:tcPr>
          <w:p w14:paraId="2C2181AA" w14:textId="77777777" w:rsidR="00104A21" w:rsidRPr="00765F30" w:rsidRDefault="00104A21">
            <w:pPr>
              <w:rPr>
                <w:b/>
              </w:rPr>
            </w:pPr>
            <w:proofErr w:type="spellStart"/>
            <w:r w:rsidRPr="00765F30">
              <w:rPr>
                <w:b/>
              </w:rPr>
              <w:t>original_rank</w:t>
            </w:r>
            <w:proofErr w:type="spellEnd"/>
          </w:p>
        </w:tc>
        <w:tc>
          <w:tcPr>
            <w:tcW w:w="1275" w:type="dxa"/>
            <w:noWrap/>
            <w:hideMark/>
          </w:tcPr>
          <w:p w14:paraId="1C782D3A" w14:textId="77777777" w:rsidR="00104A21" w:rsidRPr="00765F30" w:rsidRDefault="00104A21">
            <w:pPr>
              <w:rPr>
                <w:b/>
              </w:rPr>
            </w:pPr>
            <w:proofErr w:type="spellStart"/>
            <w:r w:rsidRPr="00765F30">
              <w:rPr>
                <w:b/>
              </w:rPr>
              <w:t>new_rank</w:t>
            </w:r>
            <w:proofErr w:type="spellEnd"/>
          </w:p>
        </w:tc>
        <w:tc>
          <w:tcPr>
            <w:tcW w:w="1985" w:type="dxa"/>
            <w:noWrap/>
            <w:hideMark/>
          </w:tcPr>
          <w:p w14:paraId="496BD513" w14:textId="77777777" w:rsidR="00104A21" w:rsidRPr="00765F30" w:rsidRDefault="00104A21">
            <w:pPr>
              <w:rPr>
                <w:b/>
              </w:rPr>
            </w:pPr>
            <w:proofErr w:type="spellStart"/>
            <w:r w:rsidRPr="00765F30">
              <w:rPr>
                <w:b/>
              </w:rPr>
              <w:t>difference_rank</w:t>
            </w:r>
            <w:proofErr w:type="spellEnd"/>
          </w:p>
        </w:tc>
      </w:tr>
      <w:tr w:rsidR="00104A21" w:rsidRPr="00104A21" w14:paraId="6917A826" w14:textId="77777777" w:rsidTr="00104A21">
        <w:trPr>
          <w:trHeight w:val="300"/>
        </w:trPr>
        <w:tc>
          <w:tcPr>
            <w:tcW w:w="960" w:type="dxa"/>
            <w:noWrap/>
            <w:hideMark/>
          </w:tcPr>
          <w:p w14:paraId="702E9D76" w14:textId="77777777" w:rsidR="00104A21" w:rsidRPr="00104A21" w:rsidRDefault="00104A21">
            <w:r w:rsidRPr="00104A21">
              <w:t>SOM</w:t>
            </w:r>
          </w:p>
        </w:tc>
        <w:tc>
          <w:tcPr>
            <w:tcW w:w="3146" w:type="dxa"/>
            <w:noWrap/>
            <w:hideMark/>
          </w:tcPr>
          <w:p w14:paraId="475BAF01" w14:textId="77777777" w:rsidR="00104A21" w:rsidRPr="00104A21" w:rsidRDefault="00104A21">
            <w:r w:rsidRPr="00104A21">
              <w:t>Somalia</w:t>
            </w:r>
          </w:p>
        </w:tc>
        <w:tc>
          <w:tcPr>
            <w:tcW w:w="284" w:type="dxa"/>
            <w:noWrap/>
            <w:hideMark/>
          </w:tcPr>
          <w:p w14:paraId="23558C03" w14:textId="77777777" w:rsidR="00104A21" w:rsidRPr="00104A21" w:rsidRDefault="00104A21" w:rsidP="00104A21">
            <w:r w:rsidRPr="00104A21">
              <w:t>1</w:t>
            </w:r>
          </w:p>
        </w:tc>
        <w:tc>
          <w:tcPr>
            <w:tcW w:w="1275" w:type="dxa"/>
            <w:noWrap/>
            <w:hideMark/>
          </w:tcPr>
          <w:p w14:paraId="23E90FFB" w14:textId="77777777" w:rsidR="00104A21" w:rsidRPr="00104A21" w:rsidRDefault="00104A21" w:rsidP="00104A21">
            <w:r w:rsidRPr="00104A21">
              <w:t>2</w:t>
            </w:r>
          </w:p>
        </w:tc>
        <w:tc>
          <w:tcPr>
            <w:tcW w:w="1985" w:type="dxa"/>
            <w:noWrap/>
            <w:hideMark/>
          </w:tcPr>
          <w:p w14:paraId="3F16CF33" w14:textId="77777777" w:rsidR="00104A21" w:rsidRPr="00104A21" w:rsidRDefault="00104A21" w:rsidP="00104A21">
            <w:r w:rsidRPr="00104A21">
              <w:t>1</w:t>
            </w:r>
          </w:p>
        </w:tc>
      </w:tr>
      <w:tr w:rsidR="00104A21" w:rsidRPr="00104A21" w14:paraId="1A1D6781" w14:textId="77777777" w:rsidTr="00104A21">
        <w:trPr>
          <w:trHeight w:val="300"/>
        </w:trPr>
        <w:tc>
          <w:tcPr>
            <w:tcW w:w="960" w:type="dxa"/>
            <w:noWrap/>
            <w:hideMark/>
          </w:tcPr>
          <w:p w14:paraId="4B9AA4BA" w14:textId="77777777" w:rsidR="00104A21" w:rsidRPr="00104A21" w:rsidRDefault="00104A21">
            <w:r w:rsidRPr="00104A21">
              <w:t>YEM</w:t>
            </w:r>
          </w:p>
        </w:tc>
        <w:tc>
          <w:tcPr>
            <w:tcW w:w="3146" w:type="dxa"/>
            <w:noWrap/>
            <w:hideMark/>
          </w:tcPr>
          <w:p w14:paraId="06AE5521" w14:textId="77777777" w:rsidR="00104A21" w:rsidRPr="00104A21" w:rsidRDefault="00104A21">
            <w:r w:rsidRPr="00104A21">
              <w:t>Yemen</w:t>
            </w:r>
          </w:p>
        </w:tc>
        <w:tc>
          <w:tcPr>
            <w:tcW w:w="284" w:type="dxa"/>
            <w:noWrap/>
            <w:hideMark/>
          </w:tcPr>
          <w:p w14:paraId="6904997E" w14:textId="77777777" w:rsidR="00104A21" w:rsidRPr="00104A21" w:rsidRDefault="00104A21" w:rsidP="00104A21">
            <w:r w:rsidRPr="00104A21">
              <w:t>2</w:t>
            </w:r>
          </w:p>
        </w:tc>
        <w:tc>
          <w:tcPr>
            <w:tcW w:w="1275" w:type="dxa"/>
            <w:noWrap/>
            <w:hideMark/>
          </w:tcPr>
          <w:p w14:paraId="7081740D" w14:textId="77777777" w:rsidR="00104A21" w:rsidRPr="00104A21" w:rsidRDefault="00104A21" w:rsidP="00104A21">
            <w:r w:rsidRPr="00104A21">
              <w:t>1</w:t>
            </w:r>
          </w:p>
        </w:tc>
        <w:tc>
          <w:tcPr>
            <w:tcW w:w="1985" w:type="dxa"/>
            <w:noWrap/>
            <w:hideMark/>
          </w:tcPr>
          <w:p w14:paraId="314E0B89" w14:textId="77777777" w:rsidR="00104A21" w:rsidRPr="00104A21" w:rsidRDefault="00104A21" w:rsidP="00104A21">
            <w:r w:rsidRPr="00104A21">
              <w:t>-1</w:t>
            </w:r>
          </w:p>
        </w:tc>
      </w:tr>
      <w:tr w:rsidR="00104A21" w:rsidRPr="00104A21" w14:paraId="56FD95E4" w14:textId="77777777" w:rsidTr="00104A21">
        <w:trPr>
          <w:trHeight w:val="300"/>
        </w:trPr>
        <w:tc>
          <w:tcPr>
            <w:tcW w:w="960" w:type="dxa"/>
            <w:noWrap/>
            <w:hideMark/>
          </w:tcPr>
          <w:p w14:paraId="75188671" w14:textId="77777777" w:rsidR="00104A21" w:rsidRPr="00104A21" w:rsidRDefault="00104A21">
            <w:r w:rsidRPr="00104A21">
              <w:t>AFG</w:t>
            </w:r>
          </w:p>
        </w:tc>
        <w:tc>
          <w:tcPr>
            <w:tcW w:w="3146" w:type="dxa"/>
            <w:noWrap/>
            <w:hideMark/>
          </w:tcPr>
          <w:p w14:paraId="48EAA14D" w14:textId="77777777" w:rsidR="00104A21" w:rsidRPr="00104A21" w:rsidRDefault="00104A21">
            <w:r w:rsidRPr="00104A21">
              <w:t>Afghanistan</w:t>
            </w:r>
          </w:p>
        </w:tc>
        <w:tc>
          <w:tcPr>
            <w:tcW w:w="284" w:type="dxa"/>
            <w:noWrap/>
            <w:hideMark/>
          </w:tcPr>
          <w:p w14:paraId="6C3AD160" w14:textId="77777777" w:rsidR="00104A21" w:rsidRPr="00104A21" w:rsidRDefault="00104A21" w:rsidP="00104A21">
            <w:r w:rsidRPr="00104A21">
              <w:t>3</w:t>
            </w:r>
          </w:p>
        </w:tc>
        <w:tc>
          <w:tcPr>
            <w:tcW w:w="1275" w:type="dxa"/>
            <w:noWrap/>
            <w:hideMark/>
          </w:tcPr>
          <w:p w14:paraId="277F37E1" w14:textId="77777777" w:rsidR="00104A21" w:rsidRPr="00104A21" w:rsidRDefault="00104A21" w:rsidP="00104A21">
            <w:r w:rsidRPr="00104A21">
              <w:t>3</w:t>
            </w:r>
          </w:p>
        </w:tc>
        <w:tc>
          <w:tcPr>
            <w:tcW w:w="1985" w:type="dxa"/>
            <w:noWrap/>
            <w:hideMark/>
          </w:tcPr>
          <w:p w14:paraId="568F6AB5" w14:textId="77777777" w:rsidR="00104A21" w:rsidRPr="00104A21" w:rsidRDefault="00104A21" w:rsidP="00104A21">
            <w:r w:rsidRPr="00104A21">
              <w:t>0</w:t>
            </w:r>
          </w:p>
        </w:tc>
      </w:tr>
      <w:tr w:rsidR="00104A21" w:rsidRPr="00104A21" w14:paraId="366B104E" w14:textId="77777777" w:rsidTr="00104A21">
        <w:trPr>
          <w:trHeight w:val="300"/>
        </w:trPr>
        <w:tc>
          <w:tcPr>
            <w:tcW w:w="960" w:type="dxa"/>
            <w:noWrap/>
            <w:hideMark/>
          </w:tcPr>
          <w:p w14:paraId="596C3A7F" w14:textId="77777777" w:rsidR="00104A21" w:rsidRPr="00104A21" w:rsidRDefault="00104A21">
            <w:r w:rsidRPr="00104A21">
              <w:t>CAF</w:t>
            </w:r>
          </w:p>
        </w:tc>
        <w:tc>
          <w:tcPr>
            <w:tcW w:w="3146" w:type="dxa"/>
            <w:noWrap/>
            <w:hideMark/>
          </w:tcPr>
          <w:p w14:paraId="280CFED8" w14:textId="77777777" w:rsidR="00104A21" w:rsidRPr="00104A21" w:rsidRDefault="00104A21">
            <w:r w:rsidRPr="00104A21">
              <w:t>Central African Republic (the)</w:t>
            </w:r>
          </w:p>
        </w:tc>
        <w:tc>
          <w:tcPr>
            <w:tcW w:w="284" w:type="dxa"/>
            <w:noWrap/>
            <w:hideMark/>
          </w:tcPr>
          <w:p w14:paraId="15995CBE" w14:textId="77777777" w:rsidR="00104A21" w:rsidRPr="00104A21" w:rsidRDefault="00104A21" w:rsidP="00104A21">
            <w:r w:rsidRPr="00104A21">
              <w:t>4</w:t>
            </w:r>
          </w:p>
        </w:tc>
        <w:tc>
          <w:tcPr>
            <w:tcW w:w="1275" w:type="dxa"/>
            <w:noWrap/>
            <w:hideMark/>
          </w:tcPr>
          <w:p w14:paraId="3787A84F" w14:textId="77777777" w:rsidR="00104A21" w:rsidRPr="00104A21" w:rsidRDefault="00104A21" w:rsidP="00104A21">
            <w:r w:rsidRPr="00104A21">
              <w:t>4</w:t>
            </w:r>
          </w:p>
        </w:tc>
        <w:tc>
          <w:tcPr>
            <w:tcW w:w="1985" w:type="dxa"/>
            <w:noWrap/>
            <w:hideMark/>
          </w:tcPr>
          <w:p w14:paraId="6A50BCE2" w14:textId="77777777" w:rsidR="00104A21" w:rsidRPr="00104A21" w:rsidRDefault="00104A21" w:rsidP="00104A21">
            <w:r w:rsidRPr="00104A21">
              <w:t>0</w:t>
            </w:r>
          </w:p>
        </w:tc>
      </w:tr>
      <w:tr w:rsidR="00104A21" w:rsidRPr="00104A21" w14:paraId="5C0F1457" w14:textId="77777777" w:rsidTr="00104A21">
        <w:trPr>
          <w:trHeight w:val="300"/>
        </w:trPr>
        <w:tc>
          <w:tcPr>
            <w:tcW w:w="960" w:type="dxa"/>
            <w:noWrap/>
            <w:hideMark/>
          </w:tcPr>
          <w:p w14:paraId="445D50E2" w14:textId="77777777" w:rsidR="00104A21" w:rsidRPr="00104A21" w:rsidRDefault="00104A21">
            <w:r w:rsidRPr="00104A21">
              <w:t>SSD</w:t>
            </w:r>
          </w:p>
        </w:tc>
        <w:tc>
          <w:tcPr>
            <w:tcW w:w="3146" w:type="dxa"/>
            <w:noWrap/>
            <w:hideMark/>
          </w:tcPr>
          <w:p w14:paraId="4AF4D20E" w14:textId="77777777" w:rsidR="00104A21" w:rsidRPr="00104A21" w:rsidRDefault="00104A21">
            <w:r w:rsidRPr="00104A21">
              <w:t>South Sudan</w:t>
            </w:r>
          </w:p>
        </w:tc>
        <w:tc>
          <w:tcPr>
            <w:tcW w:w="284" w:type="dxa"/>
            <w:noWrap/>
            <w:hideMark/>
          </w:tcPr>
          <w:p w14:paraId="2D2B48C4" w14:textId="77777777" w:rsidR="00104A21" w:rsidRPr="00104A21" w:rsidRDefault="00104A21" w:rsidP="00104A21">
            <w:r w:rsidRPr="00104A21">
              <w:t>5</w:t>
            </w:r>
          </w:p>
        </w:tc>
        <w:tc>
          <w:tcPr>
            <w:tcW w:w="1275" w:type="dxa"/>
            <w:noWrap/>
            <w:hideMark/>
          </w:tcPr>
          <w:p w14:paraId="70934D55" w14:textId="77777777" w:rsidR="00104A21" w:rsidRPr="00104A21" w:rsidRDefault="00104A21" w:rsidP="00104A21">
            <w:r w:rsidRPr="00104A21">
              <w:t>6</w:t>
            </w:r>
          </w:p>
        </w:tc>
        <w:tc>
          <w:tcPr>
            <w:tcW w:w="1985" w:type="dxa"/>
            <w:noWrap/>
            <w:hideMark/>
          </w:tcPr>
          <w:p w14:paraId="5E0AB6AE" w14:textId="77777777" w:rsidR="00104A21" w:rsidRPr="00104A21" w:rsidRDefault="00104A21" w:rsidP="00104A21">
            <w:r w:rsidRPr="00104A21">
              <w:t>1</w:t>
            </w:r>
          </w:p>
        </w:tc>
      </w:tr>
      <w:tr w:rsidR="00104A21" w:rsidRPr="00104A21" w14:paraId="1A13BFAC" w14:textId="77777777" w:rsidTr="00104A21">
        <w:trPr>
          <w:trHeight w:val="300"/>
        </w:trPr>
        <w:tc>
          <w:tcPr>
            <w:tcW w:w="960" w:type="dxa"/>
            <w:noWrap/>
            <w:hideMark/>
          </w:tcPr>
          <w:p w14:paraId="498C335C" w14:textId="77777777" w:rsidR="00104A21" w:rsidRPr="00104A21" w:rsidRDefault="00104A21">
            <w:r w:rsidRPr="00104A21">
              <w:lastRenderedPageBreak/>
              <w:t>COD</w:t>
            </w:r>
          </w:p>
        </w:tc>
        <w:tc>
          <w:tcPr>
            <w:tcW w:w="3146" w:type="dxa"/>
            <w:noWrap/>
            <w:hideMark/>
          </w:tcPr>
          <w:p w14:paraId="229B1D86" w14:textId="77777777" w:rsidR="00104A21" w:rsidRPr="00104A21" w:rsidRDefault="00104A21">
            <w:r w:rsidRPr="00104A21">
              <w:t>Congo (the Democratic Republic of the)</w:t>
            </w:r>
          </w:p>
        </w:tc>
        <w:tc>
          <w:tcPr>
            <w:tcW w:w="284" w:type="dxa"/>
            <w:noWrap/>
            <w:hideMark/>
          </w:tcPr>
          <w:p w14:paraId="33C87400" w14:textId="77777777" w:rsidR="00104A21" w:rsidRPr="00104A21" w:rsidRDefault="00104A21" w:rsidP="00104A21">
            <w:r w:rsidRPr="00104A21">
              <w:t>6</w:t>
            </w:r>
          </w:p>
        </w:tc>
        <w:tc>
          <w:tcPr>
            <w:tcW w:w="1275" w:type="dxa"/>
            <w:noWrap/>
            <w:hideMark/>
          </w:tcPr>
          <w:p w14:paraId="2C16E111" w14:textId="77777777" w:rsidR="00104A21" w:rsidRPr="00104A21" w:rsidRDefault="00104A21" w:rsidP="00104A21">
            <w:r w:rsidRPr="00104A21">
              <w:t>5</w:t>
            </w:r>
          </w:p>
        </w:tc>
        <w:tc>
          <w:tcPr>
            <w:tcW w:w="1985" w:type="dxa"/>
            <w:noWrap/>
            <w:hideMark/>
          </w:tcPr>
          <w:p w14:paraId="04C52471" w14:textId="77777777" w:rsidR="00104A21" w:rsidRPr="00104A21" w:rsidRDefault="00104A21" w:rsidP="00104A21">
            <w:r w:rsidRPr="00104A21">
              <w:t>-1</w:t>
            </w:r>
          </w:p>
        </w:tc>
      </w:tr>
      <w:tr w:rsidR="00104A21" w:rsidRPr="00104A21" w14:paraId="0A851AB6" w14:textId="77777777" w:rsidTr="00104A21">
        <w:trPr>
          <w:trHeight w:val="300"/>
        </w:trPr>
        <w:tc>
          <w:tcPr>
            <w:tcW w:w="960" w:type="dxa"/>
            <w:noWrap/>
            <w:hideMark/>
          </w:tcPr>
          <w:p w14:paraId="02ACDAF1" w14:textId="77777777" w:rsidR="00104A21" w:rsidRPr="00104A21" w:rsidRDefault="00104A21">
            <w:r w:rsidRPr="00104A21">
              <w:t>TCD</w:t>
            </w:r>
          </w:p>
        </w:tc>
        <w:tc>
          <w:tcPr>
            <w:tcW w:w="3146" w:type="dxa"/>
            <w:noWrap/>
            <w:hideMark/>
          </w:tcPr>
          <w:p w14:paraId="3C57FE88" w14:textId="77777777" w:rsidR="00104A21" w:rsidRPr="00104A21" w:rsidRDefault="00104A21">
            <w:r w:rsidRPr="00104A21">
              <w:t>Chad</w:t>
            </w:r>
          </w:p>
        </w:tc>
        <w:tc>
          <w:tcPr>
            <w:tcW w:w="284" w:type="dxa"/>
            <w:noWrap/>
            <w:hideMark/>
          </w:tcPr>
          <w:p w14:paraId="16CC7CFB" w14:textId="77777777" w:rsidR="00104A21" w:rsidRPr="00104A21" w:rsidRDefault="00104A21" w:rsidP="00104A21">
            <w:r w:rsidRPr="00104A21">
              <w:t>7</w:t>
            </w:r>
          </w:p>
        </w:tc>
        <w:tc>
          <w:tcPr>
            <w:tcW w:w="1275" w:type="dxa"/>
            <w:noWrap/>
            <w:hideMark/>
          </w:tcPr>
          <w:p w14:paraId="3DE35DEF" w14:textId="77777777" w:rsidR="00104A21" w:rsidRPr="00104A21" w:rsidRDefault="00104A21" w:rsidP="00104A21">
            <w:r w:rsidRPr="00104A21">
              <w:t>7</w:t>
            </w:r>
          </w:p>
        </w:tc>
        <w:tc>
          <w:tcPr>
            <w:tcW w:w="1985" w:type="dxa"/>
            <w:noWrap/>
            <w:hideMark/>
          </w:tcPr>
          <w:p w14:paraId="56976EDE" w14:textId="77777777" w:rsidR="00104A21" w:rsidRPr="00104A21" w:rsidRDefault="00104A21" w:rsidP="00104A21">
            <w:r w:rsidRPr="00104A21">
              <w:t>0</w:t>
            </w:r>
          </w:p>
        </w:tc>
      </w:tr>
      <w:tr w:rsidR="00104A21" w:rsidRPr="00104A21" w14:paraId="7C22E558" w14:textId="77777777" w:rsidTr="00104A21">
        <w:trPr>
          <w:trHeight w:val="300"/>
        </w:trPr>
        <w:tc>
          <w:tcPr>
            <w:tcW w:w="960" w:type="dxa"/>
            <w:noWrap/>
            <w:hideMark/>
          </w:tcPr>
          <w:p w14:paraId="2F5E6659" w14:textId="77777777" w:rsidR="00104A21" w:rsidRPr="00104A21" w:rsidRDefault="00104A21">
            <w:r w:rsidRPr="00104A21">
              <w:t>SYR</w:t>
            </w:r>
          </w:p>
        </w:tc>
        <w:tc>
          <w:tcPr>
            <w:tcW w:w="3146" w:type="dxa"/>
            <w:noWrap/>
            <w:hideMark/>
          </w:tcPr>
          <w:p w14:paraId="538940F1" w14:textId="77777777" w:rsidR="00104A21" w:rsidRPr="00104A21" w:rsidRDefault="00104A21">
            <w:r w:rsidRPr="00104A21">
              <w:t>Syrian Arab Republic (the)</w:t>
            </w:r>
          </w:p>
        </w:tc>
        <w:tc>
          <w:tcPr>
            <w:tcW w:w="284" w:type="dxa"/>
            <w:noWrap/>
            <w:hideMark/>
          </w:tcPr>
          <w:p w14:paraId="538D4ADF" w14:textId="77777777" w:rsidR="00104A21" w:rsidRPr="00104A21" w:rsidRDefault="00104A21" w:rsidP="00104A21">
            <w:r w:rsidRPr="00104A21">
              <w:t>8</w:t>
            </w:r>
          </w:p>
        </w:tc>
        <w:tc>
          <w:tcPr>
            <w:tcW w:w="1275" w:type="dxa"/>
            <w:noWrap/>
            <w:hideMark/>
          </w:tcPr>
          <w:p w14:paraId="6E7E275F" w14:textId="77777777" w:rsidR="00104A21" w:rsidRPr="00104A21" w:rsidRDefault="00104A21" w:rsidP="00104A21">
            <w:r w:rsidRPr="00104A21">
              <w:t>8</w:t>
            </w:r>
          </w:p>
        </w:tc>
        <w:tc>
          <w:tcPr>
            <w:tcW w:w="1985" w:type="dxa"/>
            <w:noWrap/>
            <w:hideMark/>
          </w:tcPr>
          <w:p w14:paraId="78B969F5" w14:textId="77777777" w:rsidR="00104A21" w:rsidRPr="00104A21" w:rsidRDefault="00104A21" w:rsidP="00104A21">
            <w:r w:rsidRPr="00104A21">
              <w:t>0</w:t>
            </w:r>
          </w:p>
        </w:tc>
      </w:tr>
      <w:tr w:rsidR="00104A21" w:rsidRPr="00104A21" w14:paraId="389C2669" w14:textId="77777777" w:rsidTr="00104A21">
        <w:trPr>
          <w:trHeight w:val="300"/>
        </w:trPr>
        <w:tc>
          <w:tcPr>
            <w:tcW w:w="960" w:type="dxa"/>
            <w:noWrap/>
            <w:hideMark/>
          </w:tcPr>
          <w:p w14:paraId="61C55F39" w14:textId="77777777" w:rsidR="00104A21" w:rsidRPr="00104A21" w:rsidRDefault="00104A21">
            <w:r w:rsidRPr="00104A21">
              <w:t>ERI</w:t>
            </w:r>
          </w:p>
        </w:tc>
        <w:tc>
          <w:tcPr>
            <w:tcW w:w="3146" w:type="dxa"/>
            <w:noWrap/>
            <w:hideMark/>
          </w:tcPr>
          <w:p w14:paraId="6BE2EA17" w14:textId="77777777" w:rsidR="00104A21" w:rsidRPr="00104A21" w:rsidRDefault="00104A21">
            <w:r w:rsidRPr="00104A21">
              <w:t>Eritrea</w:t>
            </w:r>
          </w:p>
        </w:tc>
        <w:tc>
          <w:tcPr>
            <w:tcW w:w="284" w:type="dxa"/>
            <w:noWrap/>
            <w:hideMark/>
          </w:tcPr>
          <w:p w14:paraId="7B3B7321" w14:textId="77777777" w:rsidR="00104A21" w:rsidRPr="00104A21" w:rsidRDefault="00104A21" w:rsidP="00104A21">
            <w:r w:rsidRPr="00104A21">
              <w:t>9</w:t>
            </w:r>
          </w:p>
        </w:tc>
        <w:tc>
          <w:tcPr>
            <w:tcW w:w="1275" w:type="dxa"/>
            <w:noWrap/>
            <w:hideMark/>
          </w:tcPr>
          <w:p w14:paraId="32BCC614" w14:textId="77777777" w:rsidR="00104A21" w:rsidRPr="00104A21" w:rsidRDefault="00104A21" w:rsidP="00104A21">
            <w:r w:rsidRPr="00104A21">
              <w:t>9</w:t>
            </w:r>
          </w:p>
        </w:tc>
        <w:tc>
          <w:tcPr>
            <w:tcW w:w="1985" w:type="dxa"/>
            <w:noWrap/>
            <w:hideMark/>
          </w:tcPr>
          <w:p w14:paraId="0F07C84F" w14:textId="77777777" w:rsidR="00104A21" w:rsidRPr="00104A21" w:rsidRDefault="00104A21" w:rsidP="00104A21">
            <w:r w:rsidRPr="00104A21">
              <w:t>0</w:t>
            </w:r>
          </w:p>
        </w:tc>
      </w:tr>
      <w:tr w:rsidR="00104A21" w:rsidRPr="00104A21" w14:paraId="0D7FA665" w14:textId="77777777" w:rsidTr="00104A21">
        <w:trPr>
          <w:trHeight w:val="300"/>
        </w:trPr>
        <w:tc>
          <w:tcPr>
            <w:tcW w:w="960" w:type="dxa"/>
            <w:noWrap/>
            <w:hideMark/>
          </w:tcPr>
          <w:p w14:paraId="597A6E53" w14:textId="77777777" w:rsidR="00104A21" w:rsidRPr="00104A21" w:rsidRDefault="00104A21">
            <w:r w:rsidRPr="00104A21">
              <w:t>COG</w:t>
            </w:r>
          </w:p>
        </w:tc>
        <w:tc>
          <w:tcPr>
            <w:tcW w:w="3146" w:type="dxa"/>
            <w:noWrap/>
            <w:hideMark/>
          </w:tcPr>
          <w:p w14:paraId="48E73A5F" w14:textId="77777777" w:rsidR="00104A21" w:rsidRPr="00104A21" w:rsidRDefault="00104A21">
            <w:r w:rsidRPr="00104A21">
              <w:t>Congo (the)</w:t>
            </w:r>
          </w:p>
        </w:tc>
        <w:tc>
          <w:tcPr>
            <w:tcW w:w="284" w:type="dxa"/>
            <w:noWrap/>
            <w:hideMark/>
          </w:tcPr>
          <w:p w14:paraId="69B72EA4" w14:textId="77777777" w:rsidR="00104A21" w:rsidRPr="00104A21" w:rsidRDefault="00104A21" w:rsidP="00104A21">
            <w:r w:rsidRPr="00104A21">
              <w:t>10</w:t>
            </w:r>
          </w:p>
        </w:tc>
        <w:tc>
          <w:tcPr>
            <w:tcW w:w="1275" w:type="dxa"/>
            <w:noWrap/>
            <w:hideMark/>
          </w:tcPr>
          <w:p w14:paraId="33854B81" w14:textId="77777777" w:rsidR="00104A21" w:rsidRPr="00104A21" w:rsidRDefault="00104A21" w:rsidP="00104A21">
            <w:r w:rsidRPr="00104A21">
              <w:t>10</w:t>
            </w:r>
          </w:p>
        </w:tc>
        <w:tc>
          <w:tcPr>
            <w:tcW w:w="1985" w:type="dxa"/>
            <w:noWrap/>
            <w:hideMark/>
          </w:tcPr>
          <w:p w14:paraId="1BAE6C5B" w14:textId="77777777" w:rsidR="00104A21" w:rsidRPr="00104A21" w:rsidRDefault="00104A21" w:rsidP="00104A21">
            <w:r w:rsidRPr="00104A21">
              <w:t>0</w:t>
            </w:r>
          </w:p>
        </w:tc>
      </w:tr>
      <w:tr w:rsidR="00104A21" w:rsidRPr="00104A21" w14:paraId="609830F6" w14:textId="77777777" w:rsidTr="00104A21">
        <w:trPr>
          <w:trHeight w:val="300"/>
        </w:trPr>
        <w:tc>
          <w:tcPr>
            <w:tcW w:w="960" w:type="dxa"/>
            <w:noWrap/>
            <w:hideMark/>
          </w:tcPr>
          <w:p w14:paraId="751F212B" w14:textId="77777777" w:rsidR="00104A21" w:rsidRPr="00104A21" w:rsidRDefault="00104A21">
            <w:r w:rsidRPr="00104A21">
              <w:t>BDI</w:t>
            </w:r>
          </w:p>
        </w:tc>
        <w:tc>
          <w:tcPr>
            <w:tcW w:w="3146" w:type="dxa"/>
            <w:noWrap/>
            <w:hideMark/>
          </w:tcPr>
          <w:p w14:paraId="46485C77" w14:textId="77777777" w:rsidR="00104A21" w:rsidRPr="00104A21" w:rsidRDefault="00104A21">
            <w:r w:rsidRPr="00104A21">
              <w:t>Burundi</w:t>
            </w:r>
          </w:p>
        </w:tc>
        <w:tc>
          <w:tcPr>
            <w:tcW w:w="284" w:type="dxa"/>
            <w:noWrap/>
            <w:hideMark/>
          </w:tcPr>
          <w:p w14:paraId="61102628" w14:textId="77777777" w:rsidR="00104A21" w:rsidRPr="00104A21" w:rsidRDefault="00104A21" w:rsidP="00104A21">
            <w:r w:rsidRPr="00104A21">
              <w:t>11</w:t>
            </w:r>
          </w:p>
        </w:tc>
        <w:tc>
          <w:tcPr>
            <w:tcW w:w="1275" w:type="dxa"/>
            <w:noWrap/>
            <w:hideMark/>
          </w:tcPr>
          <w:p w14:paraId="4394C012" w14:textId="77777777" w:rsidR="00104A21" w:rsidRPr="00104A21" w:rsidRDefault="00104A21" w:rsidP="00104A21">
            <w:r w:rsidRPr="00104A21">
              <w:t>11</w:t>
            </w:r>
          </w:p>
        </w:tc>
        <w:tc>
          <w:tcPr>
            <w:tcW w:w="1985" w:type="dxa"/>
            <w:noWrap/>
            <w:hideMark/>
          </w:tcPr>
          <w:p w14:paraId="3C994FD3" w14:textId="77777777" w:rsidR="00104A21" w:rsidRPr="00104A21" w:rsidRDefault="00104A21" w:rsidP="00104A21">
            <w:r w:rsidRPr="00104A21">
              <w:t>0</w:t>
            </w:r>
          </w:p>
        </w:tc>
      </w:tr>
      <w:tr w:rsidR="00104A21" w:rsidRPr="00104A21" w14:paraId="576672D3" w14:textId="77777777" w:rsidTr="00104A21">
        <w:trPr>
          <w:trHeight w:val="300"/>
        </w:trPr>
        <w:tc>
          <w:tcPr>
            <w:tcW w:w="960" w:type="dxa"/>
            <w:noWrap/>
            <w:hideMark/>
          </w:tcPr>
          <w:p w14:paraId="499B2901" w14:textId="77777777" w:rsidR="00104A21" w:rsidRPr="00104A21" w:rsidRDefault="00104A21">
            <w:r w:rsidRPr="00104A21">
              <w:t>HTI</w:t>
            </w:r>
          </w:p>
        </w:tc>
        <w:tc>
          <w:tcPr>
            <w:tcW w:w="3146" w:type="dxa"/>
            <w:noWrap/>
            <w:hideMark/>
          </w:tcPr>
          <w:p w14:paraId="6080EAD2" w14:textId="77777777" w:rsidR="00104A21" w:rsidRPr="00104A21" w:rsidRDefault="00104A21">
            <w:r w:rsidRPr="00104A21">
              <w:t>Haiti</w:t>
            </w:r>
          </w:p>
        </w:tc>
        <w:tc>
          <w:tcPr>
            <w:tcW w:w="284" w:type="dxa"/>
            <w:noWrap/>
            <w:hideMark/>
          </w:tcPr>
          <w:p w14:paraId="4CBD63DD" w14:textId="77777777" w:rsidR="00104A21" w:rsidRPr="00104A21" w:rsidRDefault="00104A21" w:rsidP="00104A21">
            <w:r w:rsidRPr="00104A21">
              <w:t>12</w:t>
            </w:r>
          </w:p>
        </w:tc>
        <w:tc>
          <w:tcPr>
            <w:tcW w:w="1275" w:type="dxa"/>
            <w:noWrap/>
            <w:hideMark/>
          </w:tcPr>
          <w:p w14:paraId="18ACEC81" w14:textId="77777777" w:rsidR="00104A21" w:rsidRPr="00104A21" w:rsidRDefault="00104A21" w:rsidP="00104A21">
            <w:r w:rsidRPr="00104A21">
              <w:t>12</w:t>
            </w:r>
          </w:p>
        </w:tc>
        <w:tc>
          <w:tcPr>
            <w:tcW w:w="1985" w:type="dxa"/>
            <w:noWrap/>
            <w:hideMark/>
          </w:tcPr>
          <w:p w14:paraId="3CF9D4D3" w14:textId="77777777" w:rsidR="00104A21" w:rsidRPr="00104A21" w:rsidRDefault="00104A21" w:rsidP="00104A21">
            <w:r w:rsidRPr="00104A21">
              <w:t>0</w:t>
            </w:r>
          </w:p>
        </w:tc>
      </w:tr>
      <w:tr w:rsidR="00104A21" w:rsidRPr="00104A21" w14:paraId="0A027C72" w14:textId="77777777" w:rsidTr="00104A21">
        <w:trPr>
          <w:trHeight w:val="300"/>
        </w:trPr>
        <w:tc>
          <w:tcPr>
            <w:tcW w:w="960" w:type="dxa"/>
            <w:noWrap/>
            <w:hideMark/>
          </w:tcPr>
          <w:p w14:paraId="104FF022" w14:textId="77777777" w:rsidR="00104A21" w:rsidRPr="00104A21" w:rsidRDefault="00104A21">
            <w:r w:rsidRPr="00104A21">
              <w:t>SDN</w:t>
            </w:r>
          </w:p>
        </w:tc>
        <w:tc>
          <w:tcPr>
            <w:tcW w:w="3146" w:type="dxa"/>
            <w:noWrap/>
            <w:hideMark/>
          </w:tcPr>
          <w:p w14:paraId="65BBF5E8" w14:textId="77777777" w:rsidR="00104A21" w:rsidRPr="00104A21" w:rsidRDefault="00104A21">
            <w:r w:rsidRPr="00104A21">
              <w:t>Sudan (the)</w:t>
            </w:r>
          </w:p>
        </w:tc>
        <w:tc>
          <w:tcPr>
            <w:tcW w:w="284" w:type="dxa"/>
            <w:noWrap/>
            <w:hideMark/>
          </w:tcPr>
          <w:p w14:paraId="76D5AFE7" w14:textId="77777777" w:rsidR="00104A21" w:rsidRPr="00104A21" w:rsidRDefault="00104A21" w:rsidP="00104A21">
            <w:r w:rsidRPr="00104A21">
              <w:t>13</w:t>
            </w:r>
          </w:p>
        </w:tc>
        <w:tc>
          <w:tcPr>
            <w:tcW w:w="1275" w:type="dxa"/>
            <w:noWrap/>
            <w:hideMark/>
          </w:tcPr>
          <w:p w14:paraId="7ECA1CF6" w14:textId="77777777" w:rsidR="00104A21" w:rsidRPr="00104A21" w:rsidRDefault="00104A21" w:rsidP="00104A21">
            <w:r w:rsidRPr="00104A21">
              <w:t>13</w:t>
            </w:r>
          </w:p>
        </w:tc>
        <w:tc>
          <w:tcPr>
            <w:tcW w:w="1985" w:type="dxa"/>
            <w:noWrap/>
            <w:hideMark/>
          </w:tcPr>
          <w:p w14:paraId="2AC606E0" w14:textId="77777777" w:rsidR="00104A21" w:rsidRPr="00104A21" w:rsidRDefault="00104A21" w:rsidP="00104A21">
            <w:r w:rsidRPr="00104A21">
              <w:t>0</w:t>
            </w:r>
          </w:p>
        </w:tc>
      </w:tr>
      <w:tr w:rsidR="00104A21" w:rsidRPr="00104A21" w14:paraId="1106532E" w14:textId="77777777" w:rsidTr="00104A21">
        <w:trPr>
          <w:trHeight w:val="300"/>
        </w:trPr>
        <w:tc>
          <w:tcPr>
            <w:tcW w:w="960" w:type="dxa"/>
            <w:noWrap/>
            <w:hideMark/>
          </w:tcPr>
          <w:p w14:paraId="1C6CD651" w14:textId="77777777" w:rsidR="00104A21" w:rsidRPr="00104A21" w:rsidRDefault="00104A21">
            <w:r w:rsidRPr="00104A21">
              <w:t>IRQ</w:t>
            </w:r>
          </w:p>
        </w:tc>
        <w:tc>
          <w:tcPr>
            <w:tcW w:w="3146" w:type="dxa"/>
            <w:noWrap/>
            <w:hideMark/>
          </w:tcPr>
          <w:p w14:paraId="16669E0C" w14:textId="77777777" w:rsidR="00104A21" w:rsidRPr="00104A21" w:rsidRDefault="00104A21">
            <w:r w:rsidRPr="00104A21">
              <w:t>Iraq</w:t>
            </w:r>
          </w:p>
        </w:tc>
        <w:tc>
          <w:tcPr>
            <w:tcW w:w="284" w:type="dxa"/>
            <w:noWrap/>
            <w:hideMark/>
          </w:tcPr>
          <w:p w14:paraId="79C9E3CF" w14:textId="77777777" w:rsidR="00104A21" w:rsidRPr="00104A21" w:rsidRDefault="00104A21" w:rsidP="00104A21">
            <w:r w:rsidRPr="00104A21">
              <w:t>14</w:t>
            </w:r>
          </w:p>
        </w:tc>
        <w:tc>
          <w:tcPr>
            <w:tcW w:w="1275" w:type="dxa"/>
            <w:noWrap/>
            <w:hideMark/>
          </w:tcPr>
          <w:p w14:paraId="513577E8" w14:textId="77777777" w:rsidR="00104A21" w:rsidRPr="00104A21" w:rsidRDefault="00104A21" w:rsidP="00104A21">
            <w:r w:rsidRPr="00104A21">
              <w:t>14</w:t>
            </w:r>
          </w:p>
        </w:tc>
        <w:tc>
          <w:tcPr>
            <w:tcW w:w="1985" w:type="dxa"/>
            <w:noWrap/>
            <w:hideMark/>
          </w:tcPr>
          <w:p w14:paraId="0B45D4EE" w14:textId="77777777" w:rsidR="00104A21" w:rsidRPr="00104A21" w:rsidRDefault="00104A21" w:rsidP="00104A21">
            <w:r w:rsidRPr="00104A21">
              <w:t>0</w:t>
            </w:r>
          </w:p>
        </w:tc>
      </w:tr>
      <w:tr w:rsidR="00104A21" w:rsidRPr="00104A21" w14:paraId="6FBDBA41" w14:textId="77777777" w:rsidTr="00104A21">
        <w:trPr>
          <w:trHeight w:val="300"/>
        </w:trPr>
        <w:tc>
          <w:tcPr>
            <w:tcW w:w="960" w:type="dxa"/>
            <w:noWrap/>
            <w:hideMark/>
          </w:tcPr>
          <w:p w14:paraId="3AB1BF56" w14:textId="77777777" w:rsidR="00104A21" w:rsidRPr="00104A21" w:rsidRDefault="00104A21">
            <w:r w:rsidRPr="00104A21">
              <w:t>GNQ</w:t>
            </w:r>
          </w:p>
        </w:tc>
        <w:tc>
          <w:tcPr>
            <w:tcW w:w="3146" w:type="dxa"/>
            <w:noWrap/>
            <w:hideMark/>
          </w:tcPr>
          <w:p w14:paraId="500625DA" w14:textId="77777777" w:rsidR="00104A21" w:rsidRPr="00104A21" w:rsidRDefault="00104A21">
            <w:r w:rsidRPr="00104A21">
              <w:t>Equatorial Guinea</w:t>
            </w:r>
          </w:p>
        </w:tc>
        <w:tc>
          <w:tcPr>
            <w:tcW w:w="284" w:type="dxa"/>
            <w:noWrap/>
            <w:hideMark/>
          </w:tcPr>
          <w:p w14:paraId="16E6ED58" w14:textId="77777777" w:rsidR="00104A21" w:rsidRPr="00104A21" w:rsidRDefault="00104A21" w:rsidP="00104A21">
            <w:r w:rsidRPr="00104A21">
              <w:t>15</w:t>
            </w:r>
          </w:p>
        </w:tc>
        <w:tc>
          <w:tcPr>
            <w:tcW w:w="1275" w:type="dxa"/>
            <w:noWrap/>
            <w:hideMark/>
          </w:tcPr>
          <w:p w14:paraId="342C17F2" w14:textId="77777777" w:rsidR="00104A21" w:rsidRPr="00104A21" w:rsidRDefault="00104A21" w:rsidP="00104A21">
            <w:r w:rsidRPr="00104A21">
              <w:t>15</w:t>
            </w:r>
          </w:p>
        </w:tc>
        <w:tc>
          <w:tcPr>
            <w:tcW w:w="1985" w:type="dxa"/>
            <w:noWrap/>
            <w:hideMark/>
          </w:tcPr>
          <w:p w14:paraId="1A9F63A0" w14:textId="77777777" w:rsidR="00104A21" w:rsidRPr="00104A21" w:rsidRDefault="00104A21" w:rsidP="00104A21">
            <w:r w:rsidRPr="00104A21">
              <w:t>0</w:t>
            </w:r>
          </w:p>
        </w:tc>
      </w:tr>
      <w:tr w:rsidR="00104A21" w:rsidRPr="00104A21" w14:paraId="6024FF4A" w14:textId="77777777" w:rsidTr="00104A21">
        <w:trPr>
          <w:trHeight w:val="300"/>
        </w:trPr>
        <w:tc>
          <w:tcPr>
            <w:tcW w:w="960" w:type="dxa"/>
            <w:noWrap/>
            <w:hideMark/>
          </w:tcPr>
          <w:p w14:paraId="5C9F343E" w14:textId="77777777" w:rsidR="00104A21" w:rsidRPr="00104A21" w:rsidRDefault="00104A21">
            <w:r w:rsidRPr="00104A21">
              <w:t>NER</w:t>
            </w:r>
          </w:p>
        </w:tc>
        <w:tc>
          <w:tcPr>
            <w:tcW w:w="3146" w:type="dxa"/>
            <w:noWrap/>
            <w:hideMark/>
          </w:tcPr>
          <w:p w14:paraId="62A40643" w14:textId="77777777" w:rsidR="00104A21" w:rsidRPr="00104A21" w:rsidRDefault="00104A21">
            <w:r w:rsidRPr="00104A21">
              <w:t>Niger (the)</w:t>
            </w:r>
          </w:p>
        </w:tc>
        <w:tc>
          <w:tcPr>
            <w:tcW w:w="284" w:type="dxa"/>
            <w:noWrap/>
            <w:hideMark/>
          </w:tcPr>
          <w:p w14:paraId="49912D14" w14:textId="77777777" w:rsidR="00104A21" w:rsidRPr="00104A21" w:rsidRDefault="00104A21" w:rsidP="00104A21">
            <w:r w:rsidRPr="00104A21">
              <w:t>16</w:t>
            </w:r>
          </w:p>
        </w:tc>
        <w:tc>
          <w:tcPr>
            <w:tcW w:w="1275" w:type="dxa"/>
            <w:noWrap/>
            <w:hideMark/>
          </w:tcPr>
          <w:p w14:paraId="617B31F4" w14:textId="77777777" w:rsidR="00104A21" w:rsidRPr="00104A21" w:rsidRDefault="00104A21" w:rsidP="00104A21">
            <w:r w:rsidRPr="00104A21">
              <w:t>17</w:t>
            </w:r>
          </w:p>
        </w:tc>
        <w:tc>
          <w:tcPr>
            <w:tcW w:w="1985" w:type="dxa"/>
            <w:noWrap/>
            <w:hideMark/>
          </w:tcPr>
          <w:p w14:paraId="4E3847BD" w14:textId="77777777" w:rsidR="00104A21" w:rsidRPr="00104A21" w:rsidRDefault="00104A21" w:rsidP="00104A21">
            <w:r w:rsidRPr="00104A21">
              <w:t>1</w:t>
            </w:r>
          </w:p>
        </w:tc>
      </w:tr>
      <w:tr w:rsidR="00104A21" w:rsidRPr="00104A21" w14:paraId="2E7823AE" w14:textId="77777777" w:rsidTr="00104A21">
        <w:trPr>
          <w:trHeight w:val="300"/>
        </w:trPr>
        <w:tc>
          <w:tcPr>
            <w:tcW w:w="960" w:type="dxa"/>
            <w:noWrap/>
            <w:hideMark/>
          </w:tcPr>
          <w:p w14:paraId="0662ADBA" w14:textId="77777777" w:rsidR="00104A21" w:rsidRPr="00104A21" w:rsidRDefault="00104A21">
            <w:r w:rsidRPr="00104A21">
              <w:t>MLI</w:t>
            </w:r>
          </w:p>
        </w:tc>
        <w:tc>
          <w:tcPr>
            <w:tcW w:w="3146" w:type="dxa"/>
            <w:noWrap/>
            <w:hideMark/>
          </w:tcPr>
          <w:p w14:paraId="12AF6502" w14:textId="77777777" w:rsidR="00104A21" w:rsidRPr="00104A21" w:rsidRDefault="00104A21">
            <w:r w:rsidRPr="00104A21">
              <w:t>Mali</w:t>
            </w:r>
          </w:p>
        </w:tc>
        <w:tc>
          <w:tcPr>
            <w:tcW w:w="284" w:type="dxa"/>
            <w:noWrap/>
            <w:hideMark/>
          </w:tcPr>
          <w:p w14:paraId="6DC2A62F" w14:textId="77777777" w:rsidR="00104A21" w:rsidRPr="00104A21" w:rsidRDefault="00104A21" w:rsidP="00104A21">
            <w:r w:rsidRPr="00104A21">
              <w:t>17</w:t>
            </w:r>
          </w:p>
        </w:tc>
        <w:tc>
          <w:tcPr>
            <w:tcW w:w="1275" w:type="dxa"/>
            <w:noWrap/>
            <w:hideMark/>
          </w:tcPr>
          <w:p w14:paraId="5F6E5C92" w14:textId="77777777" w:rsidR="00104A21" w:rsidRPr="00104A21" w:rsidRDefault="00104A21" w:rsidP="00104A21">
            <w:r w:rsidRPr="00104A21">
              <w:t>16</w:t>
            </w:r>
          </w:p>
        </w:tc>
        <w:tc>
          <w:tcPr>
            <w:tcW w:w="1985" w:type="dxa"/>
            <w:noWrap/>
            <w:hideMark/>
          </w:tcPr>
          <w:p w14:paraId="27E244DA" w14:textId="77777777" w:rsidR="00104A21" w:rsidRPr="00104A21" w:rsidRDefault="00104A21" w:rsidP="00104A21">
            <w:r w:rsidRPr="00104A21">
              <w:t>-1</w:t>
            </w:r>
          </w:p>
        </w:tc>
      </w:tr>
      <w:tr w:rsidR="00104A21" w:rsidRPr="00104A21" w14:paraId="2B80BDD9" w14:textId="77777777" w:rsidTr="00104A21">
        <w:trPr>
          <w:trHeight w:val="300"/>
        </w:trPr>
        <w:tc>
          <w:tcPr>
            <w:tcW w:w="960" w:type="dxa"/>
            <w:noWrap/>
            <w:hideMark/>
          </w:tcPr>
          <w:p w14:paraId="51FDA4CC" w14:textId="77777777" w:rsidR="00104A21" w:rsidRPr="00104A21" w:rsidRDefault="00104A21">
            <w:r w:rsidRPr="00104A21">
              <w:t>LBY</w:t>
            </w:r>
          </w:p>
        </w:tc>
        <w:tc>
          <w:tcPr>
            <w:tcW w:w="3146" w:type="dxa"/>
            <w:noWrap/>
            <w:hideMark/>
          </w:tcPr>
          <w:p w14:paraId="0AA8171B" w14:textId="77777777" w:rsidR="00104A21" w:rsidRPr="00104A21" w:rsidRDefault="00104A21">
            <w:r w:rsidRPr="00104A21">
              <w:t>Libya</w:t>
            </w:r>
          </w:p>
        </w:tc>
        <w:tc>
          <w:tcPr>
            <w:tcW w:w="284" w:type="dxa"/>
            <w:noWrap/>
            <w:hideMark/>
          </w:tcPr>
          <w:p w14:paraId="6D8B16FC" w14:textId="77777777" w:rsidR="00104A21" w:rsidRPr="00104A21" w:rsidRDefault="00104A21" w:rsidP="00104A21">
            <w:r w:rsidRPr="00104A21">
              <w:t>18</w:t>
            </w:r>
          </w:p>
        </w:tc>
        <w:tc>
          <w:tcPr>
            <w:tcW w:w="1275" w:type="dxa"/>
            <w:noWrap/>
            <w:hideMark/>
          </w:tcPr>
          <w:p w14:paraId="0BFDB9E3" w14:textId="77777777" w:rsidR="00104A21" w:rsidRPr="00104A21" w:rsidRDefault="00104A21" w:rsidP="00104A21">
            <w:r w:rsidRPr="00104A21">
              <w:t>19</w:t>
            </w:r>
          </w:p>
        </w:tc>
        <w:tc>
          <w:tcPr>
            <w:tcW w:w="1985" w:type="dxa"/>
            <w:noWrap/>
            <w:hideMark/>
          </w:tcPr>
          <w:p w14:paraId="1FD0E227" w14:textId="77777777" w:rsidR="00104A21" w:rsidRPr="00104A21" w:rsidRDefault="00104A21" w:rsidP="00104A21">
            <w:r w:rsidRPr="00104A21">
              <w:t>1</w:t>
            </w:r>
          </w:p>
        </w:tc>
      </w:tr>
      <w:tr w:rsidR="00104A21" w:rsidRPr="00104A21" w14:paraId="47E0B740" w14:textId="77777777" w:rsidTr="00104A21">
        <w:trPr>
          <w:trHeight w:val="300"/>
        </w:trPr>
        <w:tc>
          <w:tcPr>
            <w:tcW w:w="960" w:type="dxa"/>
            <w:noWrap/>
            <w:hideMark/>
          </w:tcPr>
          <w:p w14:paraId="04FFF2D8" w14:textId="77777777" w:rsidR="00104A21" w:rsidRPr="00104A21" w:rsidRDefault="00104A21">
            <w:r w:rsidRPr="00104A21">
              <w:t>LBR</w:t>
            </w:r>
          </w:p>
        </w:tc>
        <w:tc>
          <w:tcPr>
            <w:tcW w:w="3146" w:type="dxa"/>
            <w:noWrap/>
            <w:hideMark/>
          </w:tcPr>
          <w:p w14:paraId="6A14071B" w14:textId="77777777" w:rsidR="00104A21" w:rsidRPr="00104A21" w:rsidRDefault="00104A21">
            <w:r w:rsidRPr="00104A21">
              <w:t>Liberia</w:t>
            </w:r>
          </w:p>
        </w:tc>
        <w:tc>
          <w:tcPr>
            <w:tcW w:w="284" w:type="dxa"/>
            <w:noWrap/>
            <w:hideMark/>
          </w:tcPr>
          <w:p w14:paraId="1D619152" w14:textId="77777777" w:rsidR="00104A21" w:rsidRPr="00104A21" w:rsidRDefault="00104A21" w:rsidP="00104A21">
            <w:r w:rsidRPr="00104A21">
              <w:t>19</w:t>
            </w:r>
          </w:p>
        </w:tc>
        <w:tc>
          <w:tcPr>
            <w:tcW w:w="1275" w:type="dxa"/>
            <w:noWrap/>
            <w:hideMark/>
          </w:tcPr>
          <w:p w14:paraId="4310A997" w14:textId="77777777" w:rsidR="00104A21" w:rsidRPr="00104A21" w:rsidRDefault="00104A21" w:rsidP="00104A21">
            <w:r w:rsidRPr="00104A21">
              <w:t>18</w:t>
            </w:r>
          </w:p>
        </w:tc>
        <w:tc>
          <w:tcPr>
            <w:tcW w:w="1985" w:type="dxa"/>
            <w:noWrap/>
            <w:hideMark/>
          </w:tcPr>
          <w:p w14:paraId="7146E589" w14:textId="77777777" w:rsidR="00104A21" w:rsidRPr="00104A21" w:rsidRDefault="00104A21" w:rsidP="00104A21">
            <w:r w:rsidRPr="00104A21">
              <w:t>-1</w:t>
            </w:r>
          </w:p>
        </w:tc>
      </w:tr>
      <w:tr w:rsidR="00104A21" w:rsidRPr="00104A21" w14:paraId="3D8F2503" w14:textId="77777777" w:rsidTr="00104A21">
        <w:trPr>
          <w:trHeight w:val="300"/>
        </w:trPr>
        <w:tc>
          <w:tcPr>
            <w:tcW w:w="960" w:type="dxa"/>
            <w:noWrap/>
            <w:hideMark/>
          </w:tcPr>
          <w:p w14:paraId="12E2DD1B" w14:textId="77777777" w:rsidR="00104A21" w:rsidRPr="00104A21" w:rsidRDefault="00104A21">
            <w:r w:rsidRPr="00104A21">
              <w:t>AGO</w:t>
            </w:r>
          </w:p>
        </w:tc>
        <w:tc>
          <w:tcPr>
            <w:tcW w:w="3146" w:type="dxa"/>
            <w:noWrap/>
            <w:hideMark/>
          </w:tcPr>
          <w:p w14:paraId="244919E5" w14:textId="77777777" w:rsidR="00104A21" w:rsidRPr="00104A21" w:rsidRDefault="00104A21">
            <w:r w:rsidRPr="00104A21">
              <w:t>Angola</w:t>
            </w:r>
          </w:p>
        </w:tc>
        <w:tc>
          <w:tcPr>
            <w:tcW w:w="284" w:type="dxa"/>
            <w:noWrap/>
            <w:hideMark/>
          </w:tcPr>
          <w:p w14:paraId="23732BCD" w14:textId="77777777" w:rsidR="00104A21" w:rsidRPr="00104A21" w:rsidRDefault="00104A21" w:rsidP="00104A21">
            <w:r w:rsidRPr="00104A21">
              <w:t>20</w:t>
            </w:r>
          </w:p>
        </w:tc>
        <w:tc>
          <w:tcPr>
            <w:tcW w:w="1275" w:type="dxa"/>
            <w:noWrap/>
            <w:hideMark/>
          </w:tcPr>
          <w:p w14:paraId="14642780" w14:textId="77777777" w:rsidR="00104A21" w:rsidRPr="00104A21" w:rsidRDefault="00104A21" w:rsidP="00104A21">
            <w:r w:rsidRPr="00104A21">
              <w:t>20</w:t>
            </w:r>
          </w:p>
        </w:tc>
        <w:tc>
          <w:tcPr>
            <w:tcW w:w="1985" w:type="dxa"/>
            <w:noWrap/>
            <w:hideMark/>
          </w:tcPr>
          <w:p w14:paraId="614C0CAD" w14:textId="77777777" w:rsidR="00104A21" w:rsidRPr="00104A21" w:rsidRDefault="00104A21" w:rsidP="00104A21">
            <w:r w:rsidRPr="00104A21">
              <w:t>0</w:t>
            </w:r>
          </w:p>
        </w:tc>
      </w:tr>
      <w:tr w:rsidR="00104A21" w:rsidRPr="00104A21" w14:paraId="27EFB04C" w14:textId="77777777" w:rsidTr="00104A21">
        <w:trPr>
          <w:trHeight w:val="300"/>
        </w:trPr>
        <w:tc>
          <w:tcPr>
            <w:tcW w:w="960" w:type="dxa"/>
            <w:noWrap/>
            <w:hideMark/>
          </w:tcPr>
          <w:p w14:paraId="378BA79A" w14:textId="77777777" w:rsidR="00104A21" w:rsidRPr="00104A21" w:rsidRDefault="00104A21">
            <w:r w:rsidRPr="00104A21">
              <w:t>CMR</w:t>
            </w:r>
          </w:p>
        </w:tc>
        <w:tc>
          <w:tcPr>
            <w:tcW w:w="3146" w:type="dxa"/>
            <w:noWrap/>
            <w:hideMark/>
          </w:tcPr>
          <w:p w14:paraId="03A98BAD" w14:textId="77777777" w:rsidR="00104A21" w:rsidRPr="00104A21" w:rsidRDefault="00104A21">
            <w:r w:rsidRPr="00104A21">
              <w:t>Cameroon</w:t>
            </w:r>
          </w:p>
        </w:tc>
        <w:tc>
          <w:tcPr>
            <w:tcW w:w="284" w:type="dxa"/>
            <w:noWrap/>
            <w:hideMark/>
          </w:tcPr>
          <w:p w14:paraId="1A601F53" w14:textId="77777777" w:rsidR="00104A21" w:rsidRPr="00104A21" w:rsidRDefault="00104A21" w:rsidP="00104A21">
            <w:r w:rsidRPr="00104A21">
              <w:t>21</w:t>
            </w:r>
          </w:p>
        </w:tc>
        <w:tc>
          <w:tcPr>
            <w:tcW w:w="1275" w:type="dxa"/>
            <w:noWrap/>
            <w:hideMark/>
          </w:tcPr>
          <w:p w14:paraId="749E84D2" w14:textId="77777777" w:rsidR="00104A21" w:rsidRPr="00104A21" w:rsidRDefault="00104A21" w:rsidP="00104A21">
            <w:r w:rsidRPr="00104A21">
              <w:t>21</w:t>
            </w:r>
          </w:p>
        </w:tc>
        <w:tc>
          <w:tcPr>
            <w:tcW w:w="1985" w:type="dxa"/>
            <w:noWrap/>
            <w:hideMark/>
          </w:tcPr>
          <w:p w14:paraId="005A6C0C" w14:textId="77777777" w:rsidR="00104A21" w:rsidRPr="00104A21" w:rsidRDefault="00104A21" w:rsidP="00104A21">
            <w:r w:rsidRPr="00104A21">
              <w:t>0</w:t>
            </w:r>
          </w:p>
        </w:tc>
      </w:tr>
      <w:tr w:rsidR="00104A21" w:rsidRPr="00104A21" w14:paraId="672E2F34" w14:textId="77777777" w:rsidTr="00104A21">
        <w:trPr>
          <w:trHeight w:val="300"/>
        </w:trPr>
        <w:tc>
          <w:tcPr>
            <w:tcW w:w="960" w:type="dxa"/>
            <w:noWrap/>
            <w:hideMark/>
          </w:tcPr>
          <w:p w14:paraId="314B2655" w14:textId="77777777" w:rsidR="00104A21" w:rsidRPr="00104A21" w:rsidRDefault="00104A21">
            <w:r w:rsidRPr="00104A21">
              <w:t>MDG</w:t>
            </w:r>
          </w:p>
        </w:tc>
        <w:tc>
          <w:tcPr>
            <w:tcW w:w="3146" w:type="dxa"/>
            <w:noWrap/>
            <w:hideMark/>
          </w:tcPr>
          <w:p w14:paraId="2B0A611F" w14:textId="77777777" w:rsidR="00104A21" w:rsidRPr="00104A21" w:rsidRDefault="00104A21">
            <w:r w:rsidRPr="00104A21">
              <w:t>Madagascar</w:t>
            </w:r>
          </w:p>
        </w:tc>
        <w:tc>
          <w:tcPr>
            <w:tcW w:w="284" w:type="dxa"/>
            <w:noWrap/>
            <w:hideMark/>
          </w:tcPr>
          <w:p w14:paraId="483CBEB9" w14:textId="77777777" w:rsidR="00104A21" w:rsidRPr="00104A21" w:rsidRDefault="00104A21" w:rsidP="00104A21">
            <w:r w:rsidRPr="00104A21">
              <w:t>22</w:t>
            </w:r>
          </w:p>
        </w:tc>
        <w:tc>
          <w:tcPr>
            <w:tcW w:w="1275" w:type="dxa"/>
            <w:noWrap/>
            <w:hideMark/>
          </w:tcPr>
          <w:p w14:paraId="5D6D9E97" w14:textId="77777777" w:rsidR="00104A21" w:rsidRPr="00104A21" w:rsidRDefault="00104A21" w:rsidP="00104A21">
            <w:r w:rsidRPr="00104A21">
              <w:t>22</w:t>
            </w:r>
          </w:p>
        </w:tc>
        <w:tc>
          <w:tcPr>
            <w:tcW w:w="1985" w:type="dxa"/>
            <w:noWrap/>
            <w:hideMark/>
          </w:tcPr>
          <w:p w14:paraId="5169E976" w14:textId="77777777" w:rsidR="00104A21" w:rsidRPr="00104A21" w:rsidRDefault="00104A21" w:rsidP="00104A21">
            <w:r w:rsidRPr="00104A21">
              <w:t>0</w:t>
            </w:r>
          </w:p>
        </w:tc>
      </w:tr>
      <w:tr w:rsidR="00104A21" w:rsidRPr="00104A21" w14:paraId="606CE249" w14:textId="77777777" w:rsidTr="00104A21">
        <w:trPr>
          <w:trHeight w:val="300"/>
        </w:trPr>
        <w:tc>
          <w:tcPr>
            <w:tcW w:w="960" w:type="dxa"/>
            <w:noWrap/>
            <w:hideMark/>
          </w:tcPr>
          <w:p w14:paraId="71D5C7D6" w14:textId="77777777" w:rsidR="00104A21" w:rsidRPr="00104A21" w:rsidRDefault="00104A21">
            <w:r w:rsidRPr="00104A21">
              <w:t>NGA</w:t>
            </w:r>
          </w:p>
        </w:tc>
        <w:tc>
          <w:tcPr>
            <w:tcW w:w="3146" w:type="dxa"/>
            <w:noWrap/>
            <w:hideMark/>
          </w:tcPr>
          <w:p w14:paraId="316056CD" w14:textId="77777777" w:rsidR="00104A21" w:rsidRPr="00104A21" w:rsidRDefault="00104A21">
            <w:r w:rsidRPr="00104A21">
              <w:t>Nigeria</w:t>
            </w:r>
          </w:p>
        </w:tc>
        <w:tc>
          <w:tcPr>
            <w:tcW w:w="284" w:type="dxa"/>
            <w:noWrap/>
            <w:hideMark/>
          </w:tcPr>
          <w:p w14:paraId="57EECC44" w14:textId="77777777" w:rsidR="00104A21" w:rsidRPr="00104A21" w:rsidRDefault="00104A21" w:rsidP="00104A21">
            <w:r w:rsidRPr="00104A21">
              <w:t>23</w:t>
            </w:r>
          </w:p>
        </w:tc>
        <w:tc>
          <w:tcPr>
            <w:tcW w:w="1275" w:type="dxa"/>
            <w:noWrap/>
            <w:hideMark/>
          </w:tcPr>
          <w:p w14:paraId="7F1F25B7" w14:textId="77777777" w:rsidR="00104A21" w:rsidRPr="00104A21" w:rsidRDefault="00104A21" w:rsidP="00104A21">
            <w:r w:rsidRPr="00104A21">
              <w:t>25</w:t>
            </w:r>
          </w:p>
        </w:tc>
        <w:tc>
          <w:tcPr>
            <w:tcW w:w="1985" w:type="dxa"/>
            <w:noWrap/>
            <w:hideMark/>
          </w:tcPr>
          <w:p w14:paraId="68F6D597" w14:textId="77777777" w:rsidR="00104A21" w:rsidRPr="00104A21" w:rsidRDefault="00104A21" w:rsidP="00104A21">
            <w:r w:rsidRPr="00104A21">
              <w:t>2</w:t>
            </w:r>
          </w:p>
        </w:tc>
      </w:tr>
      <w:tr w:rsidR="00104A21" w:rsidRPr="00104A21" w14:paraId="53912A5F" w14:textId="77777777" w:rsidTr="00104A21">
        <w:trPr>
          <w:trHeight w:val="300"/>
        </w:trPr>
        <w:tc>
          <w:tcPr>
            <w:tcW w:w="960" w:type="dxa"/>
            <w:noWrap/>
            <w:hideMark/>
          </w:tcPr>
          <w:p w14:paraId="4C3201F4" w14:textId="77777777" w:rsidR="00104A21" w:rsidRPr="00104A21" w:rsidRDefault="00104A21">
            <w:r w:rsidRPr="00104A21">
              <w:t>UGA</w:t>
            </w:r>
          </w:p>
        </w:tc>
        <w:tc>
          <w:tcPr>
            <w:tcW w:w="3146" w:type="dxa"/>
            <w:noWrap/>
            <w:hideMark/>
          </w:tcPr>
          <w:p w14:paraId="3581DC03" w14:textId="77777777" w:rsidR="00104A21" w:rsidRPr="00104A21" w:rsidRDefault="00104A21">
            <w:r w:rsidRPr="00104A21">
              <w:t>Uganda</w:t>
            </w:r>
          </w:p>
        </w:tc>
        <w:tc>
          <w:tcPr>
            <w:tcW w:w="284" w:type="dxa"/>
            <w:noWrap/>
            <w:hideMark/>
          </w:tcPr>
          <w:p w14:paraId="51E227EB" w14:textId="77777777" w:rsidR="00104A21" w:rsidRPr="00104A21" w:rsidRDefault="00104A21" w:rsidP="00104A21">
            <w:r w:rsidRPr="00104A21">
              <w:t>24</w:t>
            </w:r>
          </w:p>
        </w:tc>
        <w:tc>
          <w:tcPr>
            <w:tcW w:w="1275" w:type="dxa"/>
            <w:noWrap/>
            <w:hideMark/>
          </w:tcPr>
          <w:p w14:paraId="6C22517D" w14:textId="77777777" w:rsidR="00104A21" w:rsidRPr="00104A21" w:rsidRDefault="00104A21" w:rsidP="00104A21">
            <w:r w:rsidRPr="00104A21">
              <w:t>24</w:t>
            </w:r>
          </w:p>
        </w:tc>
        <w:tc>
          <w:tcPr>
            <w:tcW w:w="1985" w:type="dxa"/>
            <w:noWrap/>
            <w:hideMark/>
          </w:tcPr>
          <w:p w14:paraId="7B9D108F" w14:textId="77777777" w:rsidR="00104A21" w:rsidRPr="00104A21" w:rsidRDefault="00104A21" w:rsidP="00104A21">
            <w:r w:rsidRPr="00104A21">
              <w:t>0</w:t>
            </w:r>
          </w:p>
        </w:tc>
      </w:tr>
      <w:tr w:rsidR="00104A21" w:rsidRPr="00104A21" w14:paraId="4F35E0C4" w14:textId="77777777" w:rsidTr="00104A21">
        <w:trPr>
          <w:trHeight w:val="300"/>
        </w:trPr>
        <w:tc>
          <w:tcPr>
            <w:tcW w:w="960" w:type="dxa"/>
            <w:noWrap/>
            <w:hideMark/>
          </w:tcPr>
          <w:p w14:paraId="03135210" w14:textId="77777777" w:rsidR="00104A21" w:rsidRPr="00104A21" w:rsidRDefault="00104A21">
            <w:r w:rsidRPr="00104A21">
              <w:t>GIN</w:t>
            </w:r>
          </w:p>
        </w:tc>
        <w:tc>
          <w:tcPr>
            <w:tcW w:w="3146" w:type="dxa"/>
            <w:noWrap/>
            <w:hideMark/>
          </w:tcPr>
          <w:p w14:paraId="173FD13C" w14:textId="77777777" w:rsidR="00104A21" w:rsidRPr="00104A21" w:rsidRDefault="00104A21">
            <w:r w:rsidRPr="00104A21">
              <w:t>Guinea</w:t>
            </w:r>
          </w:p>
        </w:tc>
        <w:tc>
          <w:tcPr>
            <w:tcW w:w="284" w:type="dxa"/>
            <w:noWrap/>
            <w:hideMark/>
          </w:tcPr>
          <w:p w14:paraId="064A9EBA" w14:textId="77777777" w:rsidR="00104A21" w:rsidRPr="00104A21" w:rsidRDefault="00104A21" w:rsidP="00104A21">
            <w:r w:rsidRPr="00104A21">
              <w:t>25</w:t>
            </w:r>
          </w:p>
        </w:tc>
        <w:tc>
          <w:tcPr>
            <w:tcW w:w="1275" w:type="dxa"/>
            <w:noWrap/>
            <w:hideMark/>
          </w:tcPr>
          <w:p w14:paraId="77B80B53" w14:textId="77777777" w:rsidR="00104A21" w:rsidRPr="00104A21" w:rsidRDefault="00104A21" w:rsidP="00104A21">
            <w:r w:rsidRPr="00104A21">
              <w:t>23</w:t>
            </w:r>
          </w:p>
        </w:tc>
        <w:tc>
          <w:tcPr>
            <w:tcW w:w="1985" w:type="dxa"/>
            <w:noWrap/>
            <w:hideMark/>
          </w:tcPr>
          <w:p w14:paraId="6A977379" w14:textId="77777777" w:rsidR="00104A21" w:rsidRPr="00104A21" w:rsidRDefault="00104A21" w:rsidP="00104A21">
            <w:r w:rsidRPr="00104A21">
              <w:t>-2</w:t>
            </w:r>
          </w:p>
        </w:tc>
      </w:tr>
      <w:tr w:rsidR="00104A21" w:rsidRPr="00104A21" w14:paraId="2AC10BF4" w14:textId="77777777" w:rsidTr="00104A21">
        <w:trPr>
          <w:trHeight w:val="300"/>
        </w:trPr>
        <w:tc>
          <w:tcPr>
            <w:tcW w:w="960" w:type="dxa"/>
            <w:noWrap/>
            <w:hideMark/>
          </w:tcPr>
          <w:p w14:paraId="60FCAA0D" w14:textId="77777777" w:rsidR="00104A21" w:rsidRPr="00104A21" w:rsidRDefault="00104A21">
            <w:r w:rsidRPr="00104A21">
              <w:t>ZMB</w:t>
            </w:r>
          </w:p>
        </w:tc>
        <w:tc>
          <w:tcPr>
            <w:tcW w:w="3146" w:type="dxa"/>
            <w:noWrap/>
            <w:hideMark/>
          </w:tcPr>
          <w:p w14:paraId="58148F4F" w14:textId="77777777" w:rsidR="00104A21" w:rsidRPr="00104A21" w:rsidRDefault="00104A21">
            <w:r w:rsidRPr="00104A21">
              <w:t>Zambia</w:t>
            </w:r>
          </w:p>
        </w:tc>
        <w:tc>
          <w:tcPr>
            <w:tcW w:w="284" w:type="dxa"/>
            <w:noWrap/>
            <w:hideMark/>
          </w:tcPr>
          <w:p w14:paraId="27CABAB1" w14:textId="77777777" w:rsidR="00104A21" w:rsidRPr="00104A21" w:rsidRDefault="00104A21" w:rsidP="00104A21">
            <w:r w:rsidRPr="00104A21">
              <w:t>26</w:t>
            </w:r>
          </w:p>
        </w:tc>
        <w:tc>
          <w:tcPr>
            <w:tcW w:w="1275" w:type="dxa"/>
            <w:noWrap/>
            <w:hideMark/>
          </w:tcPr>
          <w:p w14:paraId="2768EED8" w14:textId="77777777" w:rsidR="00104A21" w:rsidRPr="00104A21" w:rsidRDefault="00104A21" w:rsidP="00104A21">
            <w:r w:rsidRPr="00104A21">
              <w:t>26</w:t>
            </w:r>
          </w:p>
        </w:tc>
        <w:tc>
          <w:tcPr>
            <w:tcW w:w="1985" w:type="dxa"/>
            <w:noWrap/>
            <w:hideMark/>
          </w:tcPr>
          <w:p w14:paraId="7F9FA670" w14:textId="77777777" w:rsidR="00104A21" w:rsidRPr="00104A21" w:rsidRDefault="00104A21" w:rsidP="00104A21">
            <w:r w:rsidRPr="00104A21">
              <w:t>0</w:t>
            </w:r>
          </w:p>
        </w:tc>
      </w:tr>
      <w:tr w:rsidR="00104A21" w:rsidRPr="00104A21" w14:paraId="664C30DD" w14:textId="77777777" w:rsidTr="00104A21">
        <w:trPr>
          <w:trHeight w:val="300"/>
        </w:trPr>
        <w:tc>
          <w:tcPr>
            <w:tcW w:w="960" w:type="dxa"/>
            <w:noWrap/>
            <w:hideMark/>
          </w:tcPr>
          <w:p w14:paraId="4AF44D75" w14:textId="77777777" w:rsidR="00104A21" w:rsidRPr="00104A21" w:rsidRDefault="00104A21">
            <w:r w:rsidRPr="00104A21">
              <w:t>MOZ</w:t>
            </w:r>
          </w:p>
        </w:tc>
        <w:tc>
          <w:tcPr>
            <w:tcW w:w="3146" w:type="dxa"/>
            <w:noWrap/>
            <w:hideMark/>
          </w:tcPr>
          <w:p w14:paraId="194C55BA" w14:textId="77777777" w:rsidR="00104A21" w:rsidRPr="00104A21" w:rsidRDefault="00104A21">
            <w:r w:rsidRPr="00104A21">
              <w:t>Mozambique</w:t>
            </w:r>
          </w:p>
        </w:tc>
        <w:tc>
          <w:tcPr>
            <w:tcW w:w="284" w:type="dxa"/>
            <w:noWrap/>
            <w:hideMark/>
          </w:tcPr>
          <w:p w14:paraId="20817A58" w14:textId="77777777" w:rsidR="00104A21" w:rsidRPr="00104A21" w:rsidRDefault="00104A21" w:rsidP="00104A21">
            <w:r w:rsidRPr="00104A21">
              <w:t>27</w:t>
            </w:r>
          </w:p>
        </w:tc>
        <w:tc>
          <w:tcPr>
            <w:tcW w:w="1275" w:type="dxa"/>
            <w:noWrap/>
            <w:hideMark/>
          </w:tcPr>
          <w:p w14:paraId="223F372C" w14:textId="77777777" w:rsidR="00104A21" w:rsidRPr="00104A21" w:rsidRDefault="00104A21" w:rsidP="00104A21">
            <w:r w:rsidRPr="00104A21">
              <w:t>27</w:t>
            </w:r>
          </w:p>
        </w:tc>
        <w:tc>
          <w:tcPr>
            <w:tcW w:w="1985" w:type="dxa"/>
            <w:noWrap/>
            <w:hideMark/>
          </w:tcPr>
          <w:p w14:paraId="6E34451C" w14:textId="77777777" w:rsidR="00104A21" w:rsidRPr="00104A21" w:rsidRDefault="00104A21" w:rsidP="00104A21">
            <w:r w:rsidRPr="00104A21">
              <w:t>0</w:t>
            </w:r>
          </w:p>
        </w:tc>
      </w:tr>
      <w:tr w:rsidR="00104A21" w:rsidRPr="00104A21" w14:paraId="5FDE3678" w14:textId="77777777" w:rsidTr="00104A21">
        <w:trPr>
          <w:trHeight w:val="300"/>
        </w:trPr>
        <w:tc>
          <w:tcPr>
            <w:tcW w:w="960" w:type="dxa"/>
            <w:noWrap/>
            <w:hideMark/>
          </w:tcPr>
          <w:p w14:paraId="13FB8B7E" w14:textId="77777777" w:rsidR="00104A21" w:rsidRPr="00104A21" w:rsidRDefault="00104A21">
            <w:r w:rsidRPr="00104A21">
              <w:t>PNG</w:t>
            </w:r>
          </w:p>
        </w:tc>
        <w:tc>
          <w:tcPr>
            <w:tcW w:w="3146" w:type="dxa"/>
            <w:noWrap/>
            <w:hideMark/>
          </w:tcPr>
          <w:p w14:paraId="34232842" w14:textId="77777777" w:rsidR="00104A21" w:rsidRPr="00104A21" w:rsidRDefault="00104A21">
            <w:r w:rsidRPr="00104A21">
              <w:t>Papua New Guinea</w:t>
            </w:r>
          </w:p>
        </w:tc>
        <w:tc>
          <w:tcPr>
            <w:tcW w:w="284" w:type="dxa"/>
            <w:noWrap/>
            <w:hideMark/>
          </w:tcPr>
          <w:p w14:paraId="43CC2A64" w14:textId="77777777" w:rsidR="00104A21" w:rsidRPr="00104A21" w:rsidRDefault="00104A21" w:rsidP="00104A21">
            <w:r w:rsidRPr="00104A21">
              <w:t>28</w:t>
            </w:r>
          </w:p>
        </w:tc>
        <w:tc>
          <w:tcPr>
            <w:tcW w:w="1275" w:type="dxa"/>
            <w:noWrap/>
            <w:hideMark/>
          </w:tcPr>
          <w:p w14:paraId="0A8323EF" w14:textId="77777777" w:rsidR="00104A21" w:rsidRPr="00104A21" w:rsidRDefault="00104A21" w:rsidP="00104A21">
            <w:r w:rsidRPr="00104A21">
              <w:t>28</w:t>
            </w:r>
          </w:p>
        </w:tc>
        <w:tc>
          <w:tcPr>
            <w:tcW w:w="1985" w:type="dxa"/>
            <w:noWrap/>
            <w:hideMark/>
          </w:tcPr>
          <w:p w14:paraId="640646FD" w14:textId="77777777" w:rsidR="00104A21" w:rsidRPr="00104A21" w:rsidRDefault="00104A21" w:rsidP="00104A21">
            <w:r w:rsidRPr="00104A21">
              <w:t>0</w:t>
            </w:r>
          </w:p>
        </w:tc>
      </w:tr>
      <w:tr w:rsidR="00104A21" w:rsidRPr="00104A21" w14:paraId="33CD2DBA" w14:textId="77777777" w:rsidTr="00104A21">
        <w:trPr>
          <w:trHeight w:val="300"/>
        </w:trPr>
        <w:tc>
          <w:tcPr>
            <w:tcW w:w="960" w:type="dxa"/>
            <w:noWrap/>
            <w:hideMark/>
          </w:tcPr>
          <w:p w14:paraId="6ADC7C46" w14:textId="77777777" w:rsidR="00104A21" w:rsidRPr="00104A21" w:rsidRDefault="00104A21">
            <w:r w:rsidRPr="00104A21">
              <w:t>GNB</w:t>
            </w:r>
          </w:p>
        </w:tc>
        <w:tc>
          <w:tcPr>
            <w:tcW w:w="3146" w:type="dxa"/>
            <w:noWrap/>
            <w:hideMark/>
          </w:tcPr>
          <w:p w14:paraId="27986BBD" w14:textId="77777777" w:rsidR="00104A21" w:rsidRPr="00104A21" w:rsidRDefault="00104A21">
            <w:r w:rsidRPr="00104A21">
              <w:t>Guinea-Bissau</w:t>
            </w:r>
          </w:p>
        </w:tc>
        <w:tc>
          <w:tcPr>
            <w:tcW w:w="284" w:type="dxa"/>
            <w:noWrap/>
            <w:hideMark/>
          </w:tcPr>
          <w:p w14:paraId="1D69F120" w14:textId="77777777" w:rsidR="00104A21" w:rsidRPr="00104A21" w:rsidRDefault="00104A21" w:rsidP="00104A21">
            <w:r w:rsidRPr="00104A21">
              <w:t>29</w:t>
            </w:r>
          </w:p>
        </w:tc>
        <w:tc>
          <w:tcPr>
            <w:tcW w:w="1275" w:type="dxa"/>
            <w:noWrap/>
            <w:hideMark/>
          </w:tcPr>
          <w:p w14:paraId="04542CB3" w14:textId="77777777" w:rsidR="00104A21" w:rsidRPr="00104A21" w:rsidRDefault="00104A21" w:rsidP="00104A21">
            <w:r w:rsidRPr="00104A21">
              <w:t>29</w:t>
            </w:r>
          </w:p>
        </w:tc>
        <w:tc>
          <w:tcPr>
            <w:tcW w:w="1985" w:type="dxa"/>
            <w:noWrap/>
            <w:hideMark/>
          </w:tcPr>
          <w:p w14:paraId="2C437ADD" w14:textId="77777777" w:rsidR="00104A21" w:rsidRPr="00104A21" w:rsidRDefault="00104A21" w:rsidP="00104A21">
            <w:r w:rsidRPr="00104A21">
              <w:t>0</w:t>
            </w:r>
          </w:p>
        </w:tc>
      </w:tr>
      <w:tr w:rsidR="00104A21" w:rsidRPr="00104A21" w14:paraId="5200CAD5" w14:textId="77777777" w:rsidTr="00104A21">
        <w:trPr>
          <w:trHeight w:val="300"/>
        </w:trPr>
        <w:tc>
          <w:tcPr>
            <w:tcW w:w="960" w:type="dxa"/>
            <w:noWrap/>
            <w:hideMark/>
          </w:tcPr>
          <w:p w14:paraId="6160104F" w14:textId="77777777" w:rsidR="00104A21" w:rsidRPr="00104A21" w:rsidRDefault="00104A21">
            <w:r w:rsidRPr="00104A21">
              <w:t>COM</w:t>
            </w:r>
          </w:p>
        </w:tc>
        <w:tc>
          <w:tcPr>
            <w:tcW w:w="3146" w:type="dxa"/>
            <w:noWrap/>
            <w:hideMark/>
          </w:tcPr>
          <w:p w14:paraId="3D5E9B70" w14:textId="77777777" w:rsidR="00104A21" w:rsidRPr="00104A21" w:rsidRDefault="00104A21">
            <w:r w:rsidRPr="00104A21">
              <w:t>Comoros (the)</w:t>
            </w:r>
          </w:p>
        </w:tc>
        <w:tc>
          <w:tcPr>
            <w:tcW w:w="284" w:type="dxa"/>
            <w:noWrap/>
            <w:hideMark/>
          </w:tcPr>
          <w:p w14:paraId="717DF160" w14:textId="77777777" w:rsidR="00104A21" w:rsidRPr="00104A21" w:rsidRDefault="00104A21" w:rsidP="00104A21">
            <w:r w:rsidRPr="00104A21">
              <w:t>30</w:t>
            </w:r>
          </w:p>
        </w:tc>
        <w:tc>
          <w:tcPr>
            <w:tcW w:w="1275" w:type="dxa"/>
            <w:noWrap/>
            <w:hideMark/>
          </w:tcPr>
          <w:p w14:paraId="07A1D9FA" w14:textId="77777777" w:rsidR="00104A21" w:rsidRPr="00104A21" w:rsidRDefault="00104A21" w:rsidP="00104A21">
            <w:r w:rsidRPr="00104A21">
              <w:t>30</w:t>
            </w:r>
          </w:p>
        </w:tc>
        <w:tc>
          <w:tcPr>
            <w:tcW w:w="1985" w:type="dxa"/>
            <w:noWrap/>
            <w:hideMark/>
          </w:tcPr>
          <w:p w14:paraId="67340716" w14:textId="77777777" w:rsidR="00104A21" w:rsidRPr="00104A21" w:rsidRDefault="00104A21" w:rsidP="00104A21">
            <w:r w:rsidRPr="00104A21">
              <w:t>0</w:t>
            </w:r>
          </w:p>
        </w:tc>
      </w:tr>
      <w:tr w:rsidR="00104A21" w:rsidRPr="00104A21" w14:paraId="2D5AD2A5" w14:textId="77777777" w:rsidTr="00104A21">
        <w:trPr>
          <w:trHeight w:val="300"/>
        </w:trPr>
        <w:tc>
          <w:tcPr>
            <w:tcW w:w="960" w:type="dxa"/>
            <w:noWrap/>
            <w:hideMark/>
          </w:tcPr>
          <w:p w14:paraId="0372202E" w14:textId="77777777" w:rsidR="00104A21" w:rsidRPr="00104A21" w:rsidRDefault="00104A21">
            <w:r w:rsidRPr="00104A21">
              <w:t>ZWE</w:t>
            </w:r>
          </w:p>
        </w:tc>
        <w:tc>
          <w:tcPr>
            <w:tcW w:w="3146" w:type="dxa"/>
            <w:noWrap/>
            <w:hideMark/>
          </w:tcPr>
          <w:p w14:paraId="4C492D2C" w14:textId="77777777" w:rsidR="00104A21" w:rsidRPr="00104A21" w:rsidRDefault="00104A21">
            <w:r w:rsidRPr="00104A21">
              <w:t>Zimbabwe</w:t>
            </w:r>
          </w:p>
        </w:tc>
        <w:tc>
          <w:tcPr>
            <w:tcW w:w="284" w:type="dxa"/>
            <w:noWrap/>
            <w:hideMark/>
          </w:tcPr>
          <w:p w14:paraId="2E56CE1F" w14:textId="77777777" w:rsidR="00104A21" w:rsidRPr="00104A21" w:rsidRDefault="00104A21" w:rsidP="00104A21">
            <w:r w:rsidRPr="00104A21">
              <w:t>31</w:t>
            </w:r>
          </w:p>
        </w:tc>
        <w:tc>
          <w:tcPr>
            <w:tcW w:w="1275" w:type="dxa"/>
            <w:noWrap/>
            <w:hideMark/>
          </w:tcPr>
          <w:p w14:paraId="532E4CA2" w14:textId="77777777" w:rsidR="00104A21" w:rsidRPr="00104A21" w:rsidRDefault="00104A21" w:rsidP="00104A21">
            <w:r w:rsidRPr="00104A21">
              <w:t>31</w:t>
            </w:r>
          </w:p>
        </w:tc>
        <w:tc>
          <w:tcPr>
            <w:tcW w:w="1985" w:type="dxa"/>
            <w:noWrap/>
            <w:hideMark/>
          </w:tcPr>
          <w:p w14:paraId="323EC6BB" w14:textId="77777777" w:rsidR="00104A21" w:rsidRPr="00104A21" w:rsidRDefault="00104A21" w:rsidP="00104A21">
            <w:r w:rsidRPr="00104A21">
              <w:t>0</w:t>
            </w:r>
          </w:p>
        </w:tc>
      </w:tr>
      <w:tr w:rsidR="00104A21" w:rsidRPr="00104A21" w14:paraId="5104CA9F" w14:textId="77777777" w:rsidTr="00104A21">
        <w:trPr>
          <w:trHeight w:val="300"/>
        </w:trPr>
        <w:tc>
          <w:tcPr>
            <w:tcW w:w="960" w:type="dxa"/>
            <w:noWrap/>
            <w:hideMark/>
          </w:tcPr>
          <w:p w14:paraId="104FCE33" w14:textId="77777777" w:rsidR="00104A21" w:rsidRPr="00104A21" w:rsidRDefault="00104A21">
            <w:r w:rsidRPr="00104A21">
              <w:t>MRT</w:t>
            </w:r>
          </w:p>
        </w:tc>
        <w:tc>
          <w:tcPr>
            <w:tcW w:w="3146" w:type="dxa"/>
            <w:noWrap/>
            <w:hideMark/>
          </w:tcPr>
          <w:p w14:paraId="60A62E3A" w14:textId="77777777" w:rsidR="00104A21" w:rsidRPr="00104A21" w:rsidRDefault="00104A21">
            <w:r w:rsidRPr="00104A21">
              <w:t>Mauritania</w:t>
            </w:r>
          </w:p>
        </w:tc>
        <w:tc>
          <w:tcPr>
            <w:tcW w:w="284" w:type="dxa"/>
            <w:noWrap/>
            <w:hideMark/>
          </w:tcPr>
          <w:p w14:paraId="62484DA5" w14:textId="77777777" w:rsidR="00104A21" w:rsidRPr="00104A21" w:rsidRDefault="00104A21" w:rsidP="00104A21">
            <w:r w:rsidRPr="00104A21">
              <w:t>32</w:t>
            </w:r>
          </w:p>
        </w:tc>
        <w:tc>
          <w:tcPr>
            <w:tcW w:w="1275" w:type="dxa"/>
            <w:noWrap/>
            <w:hideMark/>
          </w:tcPr>
          <w:p w14:paraId="0AD7A656" w14:textId="77777777" w:rsidR="00104A21" w:rsidRPr="00104A21" w:rsidRDefault="00104A21" w:rsidP="00104A21">
            <w:r w:rsidRPr="00104A21">
              <w:t>32</w:t>
            </w:r>
          </w:p>
        </w:tc>
        <w:tc>
          <w:tcPr>
            <w:tcW w:w="1985" w:type="dxa"/>
            <w:noWrap/>
            <w:hideMark/>
          </w:tcPr>
          <w:p w14:paraId="0E14DA3B" w14:textId="77777777" w:rsidR="00104A21" w:rsidRPr="00104A21" w:rsidRDefault="00104A21" w:rsidP="00104A21">
            <w:r w:rsidRPr="00104A21">
              <w:t>0</w:t>
            </w:r>
          </w:p>
        </w:tc>
      </w:tr>
      <w:tr w:rsidR="00104A21" w:rsidRPr="00104A21" w14:paraId="3BA92744" w14:textId="77777777" w:rsidTr="00104A21">
        <w:trPr>
          <w:trHeight w:val="300"/>
        </w:trPr>
        <w:tc>
          <w:tcPr>
            <w:tcW w:w="960" w:type="dxa"/>
            <w:noWrap/>
            <w:hideMark/>
          </w:tcPr>
          <w:p w14:paraId="3FDE10A6" w14:textId="77777777" w:rsidR="00104A21" w:rsidRPr="00104A21" w:rsidRDefault="00104A21">
            <w:r w:rsidRPr="00104A21">
              <w:t>MMR</w:t>
            </w:r>
          </w:p>
        </w:tc>
        <w:tc>
          <w:tcPr>
            <w:tcW w:w="3146" w:type="dxa"/>
            <w:noWrap/>
            <w:hideMark/>
          </w:tcPr>
          <w:p w14:paraId="453196CE" w14:textId="77777777" w:rsidR="00104A21" w:rsidRPr="00104A21" w:rsidRDefault="00104A21">
            <w:r w:rsidRPr="00104A21">
              <w:t>Myanmar</w:t>
            </w:r>
          </w:p>
        </w:tc>
        <w:tc>
          <w:tcPr>
            <w:tcW w:w="284" w:type="dxa"/>
            <w:noWrap/>
            <w:hideMark/>
          </w:tcPr>
          <w:p w14:paraId="1A734943" w14:textId="77777777" w:rsidR="00104A21" w:rsidRPr="00104A21" w:rsidRDefault="00104A21" w:rsidP="00104A21">
            <w:r w:rsidRPr="00104A21">
              <w:t>33</w:t>
            </w:r>
          </w:p>
        </w:tc>
        <w:tc>
          <w:tcPr>
            <w:tcW w:w="1275" w:type="dxa"/>
            <w:noWrap/>
            <w:hideMark/>
          </w:tcPr>
          <w:p w14:paraId="53CE3C72" w14:textId="77777777" w:rsidR="00104A21" w:rsidRPr="00104A21" w:rsidRDefault="00104A21" w:rsidP="00104A21">
            <w:r w:rsidRPr="00104A21">
              <w:t>33</w:t>
            </w:r>
          </w:p>
        </w:tc>
        <w:tc>
          <w:tcPr>
            <w:tcW w:w="1985" w:type="dxa"/>
            <w:noWrap/>
            <w:hideMark/>
          </w:tcPr>
          <w:p w14:paraId="29F1C898" w14:textId="77777777" w:rsidR="00104A21" w:rsidRPr="00104A21" w:rsidRDefault="00104A21" w:rsidP="00104A21">
            <w:r w:rsidRPr="00104A21">
              <w:t>0</w:t>
            </w:r>
          </w:p>
        </w:tc>
      </w:tr>
      <w:tr w:rsidR="00104A21" w:rsidRPr="00104A21" w14:paraId="1DF3D50D" w14:textId="77777777" w:rsidTr="00104A21">
        <w:trPr>
          <w:trHeight w:val="300"/>
        </w:trPr>
        <w:tc>
          <w:tcPr>
            <w:tcW w:w="960" w:type="dxa"/>
            <w:noWrap/>
            <w:hideMark/>
          </w:tcPr>
          <w:p w14:paraId="63543072" w14:textId="77777777" w:rsidR="00104A21" w:rsidRPr="00104A21" w:rsidRDefault="00104A21">
            <w:r w:rsidRPr="00104A21">
              <w:t>BFA</w:t>
            </w:r>
          </w:p>
        </w:tc>
        <w:tc>
          <w:tcPr>
            <w:tcW w:w="3146" w:type="dxa"/>
            <w:noWrap/>
            <w:hideMark/>
          </w:tcPr>
          <w:p w14:paraId="2FD36FF7" w14:textId="77777777" w:rsidR="00104A21" w:rsidRPr="00104A21" w:rsidRDefault="00104A21">
            <w:r w:rsidRPr="00104A21">
              <w:t>Burkina Faso</w:t>
            </w:r>
          </w:p>
        </w:tc>
        <w:tc>
          <w:tcPr>
            <w:tcW w:w="284" w:type="dxa"/>
            <w:noWrap/>
            <w:hideMark/>
          </w:tcPr>
          <w:p w14:paraId="5D7B1572" w14:textId="77777777" w:rsidR="00104A21" w:rsidRPr="00104A21" w:rsidRDefault="00104A21" w:rsidP="00104A21">
            <w:r w:rsidRPr="00104A21">
              <w:t>34</w:t>
            </w:r>
          </w:p>
        </w:tc>
        <w:tc>
          <w:tcPr>
            <w:tcW w:w="1275" w:type="dxa"/>
            <w:noWrap/>
            <w:hideMark/>
          </w:tcPr>
          <w:p w14:paraId="55F29187" w14:textId="77777777" w:rsidR="00104A21" w:rsidRPr="00104A21" w:rsidRDefault="00104A21" w:rsidP="00104A21">
            <w:r w:rsidRPr="00104A21">
              <w:t>34</w:t>
            </w:r>
          </w:p>
        </w:tc>
        <w:tc>
          <w:tcPr>
            <w:tcW w:w="1985" w:type="dxa"/>
            <w:noWrap/>
            <w:hideMark/>
          </w:tcPr>
          <w:p w14:paraId="55C5BD16" w14:textId="77777777" w:rsidR="00104A21" w:rsidRPr="00104A21" w:rsidRDefault="00104A21" w:rsidP="00104A21">
            <w:r w:rsidRPr="00104A21">
              <w:t>0</w:t>
            </w:r>
          </w:p>
        </w:tc>
      </w:tr>
      <w:tr w:rsidR="00104A21" w:rsidRPr="00104A21" w14:paraId="4918579B" w14:textId="77777777" w:rsidTr="00104A21">
        <w:trPr>
          <w:trHeight w:val="300"/>
        </w:trPr>
        <w:tc>
          <w:tcPr>
            <w:tcW w:w="960" w:type="dxa"/>
            <w:noWrap/>
            <w:hideMark/>
          </w:tcPr>
          <w:p w14:paraId="2E412851" w14:textId="77777777" w:rsidR="00104A21" w:rsidRPr="00104A21" w:rsidRDefault="00104A21">
            <w:r w:rsidRPr="00104A21">
              <w:t>TJK</w:t>
            </w:r>
          </w:p>
        </w:tc>
        <w:tc>
          <w:tcPr>
            <w:tcW w:w="3146" w:type="dxa"/>
            <w:noWrap/>
            <w:hideMark/>
          </w:tcPr>
          <w:p w14:paraId="14B4880A" w14:textId="77777777" w:rsidR="00104A21" w:rsidRPr="00104A21" w:rsidRDefault="00104A21">
            <w:r w:rsidRPr="00104A21">
              <w:t>Tajikistan</w:t>
            </w:r>
          </w:p>
        </w:tc>
        <w:tc>
          <w:tcPr>
            <w:tcW w:w="284" w:type="dxa"/>
            <w:noWrap/>
            <w:hideMark/>
          </w:tcPr>
          <w:p w14:paraId="6CD3AE96" w14:textId="77777777" w:rsidR="00104A21" w:rsidRPr="00104A21" w:rsidRDefault="00104A21" w:rsidP="00104A21">
            <w:r w:rsidRPr="00104A21">
              <w:t>35</w:t>
            </w:r>
          </w:p>
        </w:tc>
        <w:tc>
          <w:tcPr>
            <w:tcW w:w="1275" w:type="dxa"/>
            <w:noWrap/>
            <w:hideMark/>
          </w:tcPr>
          <w:p w14:paraId="0FDDB139" w14:textId="77777777" w:rsidR="00104A21" w:rsidRPr="00104A21" w:rsidRDefault="00104A21" w:rsidP="00104A21">
            <w:r w:rsidRPr="00104A21">
              <w:t>35</w:t>
            </w:r>
          </w:p>
        </w:tc>
        <w:tc>
          <w:tcPr>
            <w:tcW w:w="1985" w:type="dxa"/>
            <w:noWrap/>
            <w:hideMark/>
          </w:tcPr>
          <w:p w14:paraId="46E48D95" w14:textId="77777777" w:rsidR="00104A21" w:rsidRPr="00104A21" w:rsidRDefault="00104A21" w:rsidP="00104A21">
            <w:r w:rsidRPr="00104A21">
              <w:t>0</w:t>
            </w:r>
          </w:p>
        </w:tc>
      </w:tr>
      <w:tr w:rsidR="00104A21" w:rsidRPr="00104A21" w14:paraId="3218B6E0" w14:textId="77777777" w:rsidTr="00104A21">
        <w:trPr>
          <w:trHeight w:val="300"/>
        </w:trPr>
        <w:tc>
          <w:tcPr>
            <w:tcW w:w="960" w:type="dxa"/>
            <w:noWrap/>
            <w:hideMark/>
          </w:tcPr>
          <w:p w14:paraId="45E5C447" w14:textId="77777777" w:rsidR="00104A21" w:rsidRPr="00104A21" w:rsidRDefault="00104A21">
            <w:r w:rsidRPr="00104A21">
              <w:t>BGD</w:t>
            </w:r>
          </w:p>
        </w:tc>
        <w:tc>
          <w:tcPr>
            <w:tcW w:w="3146" w:type="dxa"/>
            <w:noWrap/>
            <w:hideMark/>
          </w:tcPr>
          <w:p w14:paraId="1AA7B202" w14:textId="77777777" w:rsidR="00104A21" w:rsidRPr="00104A21" w:rsidRDefault="00104A21">
            <w:r w:rsidRPr="00104A21">
              <w:t>Bangladesh</w:t>
            </w:r>
          </w:p>
        </w:tc>
        <w:tc>
          <w:tcPr>
            <w:tcW w:w="284" w:type="dxa"/>
            <w:noWrap/>
            <w:hideMark/>
          </w:tcPr>
          <w:p w14:paraId="2E64C4E1" w14:textId="77777777" w:rsidR="00104A21" w:rsidRPr="00104A21" w:rsidRDefault="00104A21" w:rsidP="00104A21">
            <w:r w:rsidRPr="00104A21">
              <w:t>36</w:t>
            </w:r>
          </w:p>
        </w:tc>
        <w:tc>
          <w:tcPr>
            <w:tcW w:w="1275" w:type="dxa"/>
            <w:noWrap/>
            <w:hideMark/>
          </w:tcPr>
          <w:p w14:paraId="6AE1B085" w14:textId="77777777" w:rsidR="00104A21" w:rsidRPr="00104A21" w:rsidRDefault="00104A21" w:rsidP="00104A21">
            <w:r w:rsidRPr="00104A21">
              <w:t>36</w:t>
            </w:r>
          </w:p>
        </w:tc>
        <w:tc>
          <w:tcPr>
            <w:tcW w:w="1985" w:type="dxa"/>
            <w:noWrap/>
            <w:hideMark/>
          </w:tcPr>
          <w:p w14:paraId="6F3DD4C7" w14:textId="77777777" w:rsidR="00104A21" w:rsidRPr="00104A21" w:rsidRDefault="00104A21" w:rsidP="00104A21">
            <w:r w:rsidRPr="00104A21">
              <w:t>0</w:t>
            </w:r>
          </w:p>
        </w:tc>
      </w:tr>
      <w:tr w:rsidR="00104A21" w:rsidRPr="00104A21" w14:paraId="46B96C1D" w14:textId="77777777" w:rsidTr="00104A21">
        <w:trPr>
          <w:trHeight w:val="300"/>
        </w:trPr>
        <w:tc>
          <w:tcPr>
            <w:tcW w:w="960" w:type="dxa"/>
            <w:noWrap/>
            <w:hideMark/>
          </w:tcPr>
          <w:p w14:paraId="792C8E75" w14:textId="77777777" w:rsidR="00104A21" w:rsidRPr="00104A21" w:rsidRDefault="00104A21">
            <w:r w:rsidRPr="00104A21">
              <w:t>PAK</w:t>
            </w:r>
          </w:p>
        </w:tc>
        <w:tc>
          <w:tcPr>
            <w:tcW w:w="3146" w:type="dxa"/>
            <w:noWrap/>
            <w:hideMark/>
          </w:tcPr>
          <w:p w14:paraId="3D620B9A" w14:textId="77777777" w:rsidR="00104A21" w:rsidRPr="00104A21" w:rsidRDefault="00104A21">
            <w:r w:rsidRPr="00104A21">
              <w:t>Pakistan</w:t>
            </w:r>
          </w:p>
        </w:tc>
        <w:tc>
          <w:tcPr>
            <w:tcW w:w="284" w:type="dxa"/>
            <w:noWrap/>
            <w:hideMark/>
          </w:tcPr>
          <w:p w14:paraId="7563D867" w14:textId="77777777" w:rsidR="00104A21" w:rsidRPr="00104A21" w:rsidRDefault="00104A21" w:rsidP="00104A21">
            <w:r w:rsidRPr="00104A21">
              <w:t>37</w:t>
            </w:r>
          </w:p>
        </w:tc>
        <w:tc>
          <w:tcPr>
            <w:tcW w:w="1275" w:type="dxa"/>
            <w:noWrap/>
            <w:hideMark/>
          </w:tcPr>
          <w:p w14:paraId="1271CFDF" w14:textId="77777777" w:rsidR="00104A21" w:rsidRPr="00104A21" w:rsidRDefault="00104A21" w:rsidP="00104A21">
            <w:r w:rsidRPr="00104A21">
              <w:t>37</w:t>
            </w:r>
          </w:p>
        </w:tc>
        <w:tc>
          <w:tcPr>
            <w:tcW w:w="1985" w:type="dxa"/>
            <w:noWrap/>
            <w:hideMark/>
          </w:tcPr>
          <w:p w14:paraId="33405995" w14:textId="77777777" w:rsidR="00104A21" w:rsidRPr="00104A21" w:rsidRDefault="00104A21" w:rsidP="00104A21">
            <w:r w:rsidRPr="00104A21">
              <w:t>0</w:t>
            </w:r>
          </w:p>
        </w:tc>
      </w:tr>
      <w:tr w:rsidR="00104A21" w:rsidRPr="00104A21" w14:paraId="57A14A86" w14:textId="77777777" w:rsidTr="00104A21">
        <w:trPr>
          <w:trHeight w:val="300"/>
        </w:trPr>
        <w:tc>
          <w:tcPr>
            <w:tcW w:w="960" w:type="dxa"/>
            <w:noWrap/>
            <w:hideMark/>
          </w:tcPr>
          <w:p w14:paraId="52757D36" w14:textId="77777777" w:rsidR="00104A21" w:rsidRPr="00104A21" w:rsidRDefault="00104A21">
            <w:r w:rsidRPr="00104A21">
              <w:t>GMB</w:t>
            </w:r>
          </w:p>
        </w:tc>
        <w:tc>
          <w:tcPr>
            <w:tcW w:w="3146" w:type="dxa"/>
            <w:noWrap/>
            <w:hideMark/>
          </w:tcPr>
          <w:p w14:paraId="005150F2" w14:textId="77777777" w:rsidR="00104A21" w:rsidRPr="00104A21" w:rsidRDefault="00104A21">
            <w:r w:rsidRPr="00104A21">
              <w:t>Gambia (the)</w:t>
            </w:r>
          </w:p>
        </w:tc>
        <w:tc>
          <w:tcPr>
            <w:tcW w:w="284" w:type="dxa"/>
            <w:noWrap/>
            <w:hideMark/>
          </w:tcPr>
          <w:p w14:paraId="4A9AFC9A" w14:textId="77777777" w:rsidR="00104A21" w:rsidRPr="00104A21" w:rsidRDefault="00104A21" w:rsidP="00104A21">
            <w:r w:rsidRPr="00104A21">
              <w:t>38</w:t>
            </w:r>
          </w:p>
        </w:tc>
        <w:tc>
          <w:tcPr>
            <w:tcW w:w="1275" w:type="dxa"/>
            <w:noWrap/>
            <w:hideMark/>
          </w:tcPr>
          <w:p w14:paraId="36D96BA0" w14:textId="77777777" w:rsidR="00104A21" w:rsidRPr="00104A21" w:rsidRDefault="00104A21" w:rsidP="00104A21">
            <w:r w:rsidRPr="00104A21">
              <w:t>39</w:t>
            </w:r>
          </w:p>
        </w:tc>
        <w:tc>
          <w:tcPr>
            <w:tcW w:w="1985" w:type="dxa"/>
            <w:noWrap/>
            <w:hideMark/>
          </w:tcPr>
          <w:p w14:paraId="4E02AC85" w14:textId="77777777" w:rsidR="00104A21" w:rsidRPr="00104A21" w:rsidRDefault="00104A21" w:rsidP="00104A21">
            <w:r w:rsidRPr="00104A21">
              <w:t>1</w:t>
            </w:r>
          </w:p>
        </w:tc>
      </w:tr>
      <w:tr w:rsidR="00104A21" w:rsidRPr="00104A21" w14:paraId="56E5672C" w14:textId="77777777" w:rsidTr="00104A21">
        <w:trPr>
          <w:trHeight w:val="300"/>
        </w:trPr>
        <w:tc>
          <w:tcPr>
            <w:tcW w:w="960" w:type="dxa"/>
            <w:noWrap/>
            <w:hideMark/>
          </w:tcPr>
          <w:p w14:paraId="61B4D935" w14:textId="77777777" w:rsidR="00104A21" w:rsidRPr="00104A21" w:rsidRDefault="00104A21">
            <w:r w:rsidRPr="00104A21">
              <w:t>PSE</w:t>
            </w:r>
          </w:p>
        </w:tc>
        <w:tc>
          <w:tcPr>
            <w:tcW w:w="3146" w:type="dxa"/>
            <w:noWrap/>
            <w:hideMark/>
          </w:tcPr>
          <w:p w14:paraId="71FDC0FC" w14:textId="77777777" w:rsidR="00104A21" w:rsidRPr="00104A21" w:rsidRDefault="00104A21">
            <w:r w:rsidRPr="00104A21">
              <w:t>Palestine, State of</w:t>
            </w:r>
          </w:p>
        </w:tc>
        <w:tc>
          <w:tcPr>
            <w:tcW w:w="284" w:type="dxa"/>
            <w:noWrap/>
            <w:hideMark/>
          </w:tcPr>
          <w:p w14:paraId="2EE1719E" w14:textId="77777777" w:rsidR="00104A21" w:rsidRPr="00104A21" w:rsidRDefault="00104A21" w:rsidP="00104A21">
            <w:r w:rsidRPr="00104A21">
              <w:t>39</w:t>
            </w:r>
          </w:p>
        </w:tc>
        <w:tc>
          <w:tcPr>
            <w:tcW w:w="1275" w:type="dxa"/>
            <w:noWrap/>
            <w:hideMark/>
          </w:tcPr>
          <w:p w14:paraId="19D08DCC" w14:textId="77777777" w:rsidR="00104A21" w:rsidRPr="00104A21" w:rsidRDefault="00104A21" w:rsidP="00104A21">
            <w:r w:rsidRPr="00104A21">
              <w:t>44</w:t>
            </w:r>
          </w:p>
        </w:tc>
        <w:tc>
          <w:tcPr>
            <w:tcW w:w="1985" w:type="dxa"/>
            <w:noWrap/>
            <w:hideMark/>
          </w:tcPr>
          <w:p w14:paraId="70DC84F4" w14:textId="77777777" w:rsidR="00104A21" w:rsidRPr="00104A21" w:rsidRDefault="00104A21" w:rsidP="00104A21">
            <w:r w:rsidRPr="00104A21">
              <w:t>5</w:t>
            </w:r>
          </w:p>
        </w:tc>
      </w:tr>
      <w:tr w:rsidR="00104A21" w:rsidRPr="00104A21" w14:paraId="2CB18728" w14:textId="77777777" w:rsidTr="00104A21">
        <w:trPr>
          <w:trHeight w:val="300"/>
        </w:trPr>
        <w:tc>
          <w:tcPr>
            <w:tcW w:w="960" w:type="dxa"/>
            <w:noWrap/>
            <w:hideMark/>
          </w:tcPr>
          <w:p w14:paraId="39B3D76E" w14:textId="77777777" w:rsidR="00104A21" w:rsidRPr="00104A21" w:rsidRDefault="00104A21">
            <w:r w:rsidRPr="00104A21">
              <w:t>TLS</w:t>
            </w:r>
          </w:p>
        </w:tc>
        <w:tc>
          <w:tcPr>
            <w:tcW w:w="3146" w:type="dxa"/>
            <w:noWrap/>
            <w:hideMark/>
          </w:tcPr>
          <w:p w14:paraId="435C65A3" w14:textId="77777777" w:rsidR="00104A21" w:rsidRPr="00104A21" w:rsidRDefault="00104A21">
            <w:r w:rsidRPr="00104A21">
              <w:t>Timor-Leste</w:t>
            </w:r>
          </w:p>
        </w:tc>
        <w:tc>
          <w:tcPr>
            <w:tcW w:w="284" w:type="dxa"/>
            <w:noWrap/>
            <w:hideMark/>
          </w:tcPr>
          <w:p w14:paraId="4AB3ED6A" w14:textId="77777777" w:rsidR="00104A21" w:rsidRPr="00104A21" w:rsidRDefault="00104A21" w:rsidP="00104A21">
            <w:r w:rsidRPr="00104A21">
              <w:t>40</w:t>
            </w:r>
          </w:p>
        </w:tc>
        <w:tc>
          <w:tcPr>
            <w:tcW w:w="1275" w:type="dxa"/>
            <w:noWrap/>
            <w:hideMark/>
          </w:tcPr>
          <w:p w14:paraId="73A7D51F" w14:textId="77777777" w:rsidR="00104A21" w:rsidRPr="00104A21" w:rsidRDefault="00104A21" w:rsidP="00104A21">
            <w:r w:rsidRPr="00104A21">
              <w:t>38</w:t>
            </w:r>
          </w:p>
        </w:tc>
        <w:tc>
          <w:tcPr>
            <w:tcW w:w="1985" w:type="dxa"/>
            <w:noWrap/>
            <w:hideMark/>
          </w:tcPr>
          <w:p w14:paraId="08A7E965" w14:textId="77777777" w:rsidR="00104A21" w:rsidRPr="00104A21" w:rsidRDefault="00104A21" w:rsidP="00104A21">
            <w:r w:rsidRPr="00104A21">
              <w:t>-2</w:t>
            </w:r>
          </w:p>
        </w:tc>
      </w:tr>
      <w:tr w:rsidR="00104A21" w:rsidRPr="00104A21" w14:paraId="6B8CF807" w14:textId="77777777" w:rsidTr="00104A21">
        <w:trPr>
          <w:trHeight w:val="300"/>
        </w:trPr>
        <w:tc>
          <w:tcPr>
            <w:tcW w:w="960" w:type="dxa"/>
            <w:noWrap/>
            <w:hideMark/>
          </w:tcPr>
          <w:p w14:paraId="319ADD9A" w14:textId="77777777" w:rsidR="00104A21" w:rsidRPr="00104A21" w:rsidRDefault="00104A21">
            <w:r w:rsidRPr="00104A21">
              <w:t>ETH</w:t>
            </w:r>
          </w:p>
        </w:tc>
        <w:tc>
          <w:tcPr>
            <w:tcW w:w="3146" w:type="dxa"/>
            <w:noWrap/>
            <w:hideMark/>
          </w:tcPr>
          <w:p w14:paraId="1D342F25" w14:textId="77777777" w:rsidR="00104A21" w:rsidRPr="00104A21" w:rsidRDefault="00104A21">
            <w:r w:rsidRPr="00104A21">
              <w:t>Ethiopia</w:t>
            </w:r>
          </w:p>
        </w:tc>
        <w:tc>
          <w:tcPr>
            <w:tcW w:w="284" w:type="dxa"/>
            <w:noWrap/>
            <w:hideMark/>
          </w:tcPr>
          <w:p w14:paraId="76015BE1" w14:textId="77777777" w:rsidR="00104A21" w:rsidRPr="00104A21" w:rsidRDefault="00104A21" w:rsidP="00104A21">
            <w:r w:rsidRPr="00104A21">
              <w:t>41</w:t>
            </w:r>
          </w:p>
        </w:tc>
        <w:tc>
          <w:tcPr>
            <w:tcW w:w="1275" w:type="dxa"/>
            <w:noWrap/>
            <w:hideMark/>
          </w:tcPr>
          <w:p w14:paraId="2D2EC4D8" w14:textId="77777777" w:rsidR="00104A21" w:rsidRPr="00104A21" w:rsidRDefault="00104A21" w:rsidP="00104A21">
            <w:r w:rsidRPr="00104A21">
              <w:t>40</w:t>
            </w:r>
          </w:p>
        </w:tc>
        <w:tc>
          <w:tcPr>
            <w:tcW w:w="1985" w:type="dxa"/>
            <w:noWrap/>
            <w:hideMark/>
          </w:tcPr>
          <w:p w14:paraId="764260EA" w14:textId="77777777" w:rsidR="00104A21" w:rsidRPr="00104A21" w:rsidRDefault="00104A21" w:rsidP="00104A21">
            <w:r w:rsidRPr="00104A21">
              <w:t>-1</w:t>
            </w:r>
          </w:p>
        </w:tc>
      </w:tr>
      <w:tr w:rsidR="00104A21" w:rsidRPr="00104A21" w14:paraId="617101A0" w14:textId="77777777" w:rsidTr="00104A21">
        <w:trPr>
          <w:trHeight w:val="300"/>
        </w:trPr>
        <w:tc>
          <w:tcPr>
            <w:tcW w:w="960" w:type="dxa"/>
            <w:noWrap/>
            <w:hideMark/>
          </w:tcPr>
          <w:p w14:paraId="1A140AAC" w14:textId="77777777" w:rsidR="00104A21" w:rsidRPr="00104A21" w:rsidRDefault="00104A21">
            <w:r w:rsidRPr="00104A21">
              <w:t>DJI</w:t>
            </w:r>
          </w:p>
        </w:tc>
        <w:tc>
          <w:tcPr>
            <w:tcW w:w="3146" w:type="dxa"/>
            <w:noWrap/>
            <w:hideMark/>
          </w:tcPr>
          <w:p w14:paraId="0DEA3224" w14:textId="77777777" w:rsidR="00104A21" w:rsidRPr="00104A21" w:rsidRDefault="00104A21">
            <w:r w:rsidRPr="00104A21">
              <w:t>Djibouti</w:t>
            </w:r>
          </w:p>
        </w:tc>
        <w:tc>
          <w:tcPr>
            <w:tcW w:w="284" w:type="dxa"/>
            <w:noWrap/>
            <w:hideMark/>
          </w:tcPr>
          <w:p w14:paraId="6C9257C2" w14:textId="77777777" w:rsidR="00104A21" w:rsidRPr="00104A21" w:rsidRDefault="00104A21" w:rsidP="00104A21">
            <w:r w:rsidRPr="00104A21">
              <w:t>42</w:t>
            </w:r>
          </w:p>
        </w:tc>
        <w:tc>
          <w:tcPr>
            <w:tcW w:w="1275" w:type="dxa"/>
            <w:noWrap/>
            <w:hideMark/>
          </w:tcPr>
          <w:p w14:paraId="453D8EA9" w14:textId="77777777" w:rsidR="00104A21" w:rsidRPr="00104A21" w:rsidRDefault="00104A21" w:rsidP="00104A21">
            <w:r w:rsidRPr="00104A21">
              <w:t>42</w:t>
            </w:r>
          </w:p>
        </w:tc>
        <w:tc>
          <w:tcPr>
            <w:tcW w:w="1985" w:type="dxa"/>
            <w:noWrap/>
            <w:hideMark/>
          </w:tcPr>
          <w:p w14:paraId="6596B37F" w14:textId="77777777" w:rsidR="00104A21" w:rsidRPr="00104A21" w:rsidRDefault="00104A21" w:rsidP="00104A21">
            <w:r w:rsidRPr="00104A21">
              <w:t>0</w:t>
            </w:r>
          </w:p>
        </w:tc>
      </w:tr>
      <w:tr w:rsidR="00104A21" w:rsidRPr="00104A21" w14:paraId="5CB1DB79" w14:textId="77777777" w:rsidTr="00104A21">
        <w:trPr>
          <w:trHeight w:val="300"/>
        </w:trPr>
        <w:tc>
          <w:tcPr>
            <w:tcW w:w="960" w:type="dxa"/>
            <w:noWrap/>
            <w:hideMark/>
          </w:tcPr>
          <w:p w14:paraId="475845F2" w14:textId="77777777" w:rsidR="00104A21" w:rsidRPr="00104A21" w:rsidRDefault="00104A21">
            <w:r w:rsidRPr="00104A21">
              <w:t>SLE</w:t>
            </w:r>
          </w:p>
        </w:tc>
        <w:tc>
          <w:tcPr>
            <w:tcW w:w="3146" w:type="dxa"/>
            <w:noWrap/>
            <w:hideMark/>
          </w:tcPr>
          <w:p w14:paraId="20802131" w14:textId="77777777" w:rsidR="00104A21" w:rsidRPr="00104A21" w:rsidRDefault="00104A21">
            <w:r w:rsidRPr="00104A21">
              <w:t>Sierra Leone</w:t>
            </w:r>
          </w:p>
        </w:tc>
        <w:tc>
          <w:tcPr>
            <w:tcW w:w="284" w:type="dxa"/>
            <w:noWrap/>
            <w:hideMark/>
          </w:tcPr>
          <w:p w14:paraId="6E862B31" w14:textId="77777777" w:rsidR="00104A21" w:rsidRPr="00104A21" w:rsidRDefault="00104A21" w:rsidP="00104A21">
            <w:r w:rsidRPr="00104A21">
              <w:t>43</w:t>
            </w:r>
          </w:p>
        </w:tc>
        <w:tc>
          <w:tcPr>
            <w:tcW w:w="1275" w:type="dxa"/>
            <w:noWrap/>
            <w:hideMark/>
          </w:tcPr>
          <w:p w14:paraId="2C33E133" w14:textId="77777777" w:rsidR="00104A21" w:rsidRPr="00104A21" w:rsidRDefault="00104A21" w:rsidP="00104A21">
            <w:r w:rsidRPr="00104A21">
              <w:t>41</w:t>
            </w:r>
          </w:p>
        </w:tc>
        <w:tc>
          <w:tcPr>
            <w:tcW w:w="1985" w:type="dxa"/>
            <w:noWrap/>
            <w:hideMark/>
          </w:tcPr>
          <w:p w14:paraId="5D5338AB" w14:textId="77777777" w:rsidR="00104A21" w:rsidRPr="00104A21" w:rsidRDefault="00104A21" w:rsidP="00104A21">
            <w:r w:rsidRPr="00104A21">
              <w:t>-2</w:t>
            </w:r>
          </w:p>
        </w:tc>
      </w:tr>
      <w:tr w:rsidR="00104A21" w:rsidRPr="00104A21" w14:paraId="5FE1BCF5" w14:textId="77777777" w:rsidTr="00104A21">
        <w:trPr>
          <w:trHeight w:val="300"/>
        </w:trPr>
        <w:tc>
          <w:tcPr>
            <w:tcW w:w="960" w:type="dxa"/>
            <w:noWrap/>
            <w:hideMark/>
          </w:tcPr>
          <w:p w14:paraId="2E3DAB9E" w14:textId="77777777" w:rsidR="00104A21" w:rsidRPr="00104A21" w:rsidRDefault="00104A21">
            <w:r w:rsidRPr="00104A21">
              <w:t>KHM</w:t>
            </w:r>
          </w:p>
        </w:tc>
        <w:tc>
          <w:tcPr>
            <w:tcW w:w="3146" w:type="dxa"/>
            <w:noWrap/>
            <w:hideMark/>
          </w:tcPr>
          <w:p w14:paraId="0EED8D24" w14:textId="77777777" w:rsidR="00104A21" w:rsidRPr="00104A21" w:rsidRDefault="00104A21">
            <w:r w:rsidRPr="00104A21">
              <w:t>Cambodia</w:t>
            </w:r>
          </w:p>
        </w:tc>
        <w:tc>
          <w:tcPr>
            <w:tcW w:w="284" w:type="dxa"/>
            <w:noWrap/>
            <w:hideMark/>
          </w:tcPr>
          <w:p w14:paraId="4A4C4F28" w14:textId="77777777" w:rsidR="00104A21" w:rsidRPr="00104A21" w:rsidRDefault="00104A21" w:rsidP="00104A21">
            <w:r w:rsidRPr="00104A21">
              <w:t>44</w:t>
            </w:r>
          </w:p>
        </w:tc>
        <w:tc>
          <w:tcPr>
            <w:tcW w:w="1275" w:type="dxa"/>
            <w:noWrap/>
            <w:hideMark/>
          </w:tcPr>
          <w:p w14:paraId="6C858A65" w14:textId="77777777" w:rsidR="00104A21" w:rsidRPr="00104A21" w:rsidRDefault="00104A21" w:rsidP="00104A21">
            <w:r w:rsidRPr="00104A21">
              <w:t>43</w:t>
            </w:r>
          </w:p>
        </w:tc>
        <w:tc>
          <w:tcPr>
            <w:tcW w:w="1985" w:type="dxa"/>
            <w:noWrap/>
            <w:hideMark/>
          </w:tcPr>
          <w:p w14:paraId="5A1B2EDD" w14:textId="77777777" w:rsidR="00104A21" w:rsidRPr="00104A21" w:rsidRDefault="00104A21" w:rsidP="00104A21">
            <w:r w:rsidRPr="00104A21">
              <w:t>-1</w:t>
            </w:r>
          </w:p>
        </w:tc>
      </w:tr>
      <w:tr w:rsidR="00104A21" w:rsidRPr="00104A21" w14:paraId="124FF829" w14:textId="77777777" w:rsidTr="00104A21">
        <w:trPr>
          <w:trHeight w:val="300"/>
        </w:trPr>
        <w:tc>
          <w:tcPr>
            <w:tcW w:w="960" w:type="dxa"/>
            <w:noWrap/>
            <w:hideMark/>
          </w:tcPr>
          <w:p w14:paraId="721AF9B0" w14:textId="77777777" w:rsidR="00104A21" w:rsidRPr="00104A21" w:rsidRDefault="00104A21">
            <w:r w:rsidRPr="00104A21">
              <w:t>VEN</w:t>
            </w:r>
          </w:p>
        </w:tc>
        <w:tc>
          <w:tcPr>
            <w:tcW w:w="3146" w:type="dxa"/>
            <w:noWrap/>
            <w:hideMark/>
          </w:tcPr>
          <w:p w14:paraId="0FE9CA5A" w14:textId="77777777" w:rsidR="00104A21" w:rsidRPr="00104A21" w:rsidRDefault="00104A21">
            <w:r w:rsidRPr="00104A21">
              <w:t>Venezuela (Bolivarian Republic of)</w:t>
            </w:r>
          </w:p>
        </w:tc>
        <w:tc>
          <w:tcPr>
            <w:tcW w:w="284" w:type="dxa"/>
            <w:noWrap/>
            <w:hideMark/>
          </w:tcPr>
          <w:p w14:paraId="1704AA73" w14:textId="77777777" w:rsidR="00104A21" w:rsidRPr="00104A21" w:rsidRDefault="00104A21" w:rsidP="00104A21">
            <w:r w:rsidRPr="00104A21">
              <w:t>45</w:t>
            </w:r>
          </w:p>
        </w:tc>
        <w:tc>
          <w:tcPr>
            <w:tcW w:w="1275" w:type="dxa"/>
            <w:noWrap/>
            <w:hideMark/>
          </w:tcPr>
          <w:p w14:paraId="290BC9C2" w14:textId="77777777" w:rsidR="00104A21" w:rsidRPr="00104A21" w:rsidRDefault="00104A21" w:rsidP="00104A21">
            <w:r w:rsidRPr="00104A21">
              <w:t>47</w:t>
            </w:r>
          </w:p>
        </w:tc>
        <w:tc>
          <w:tcPr>
            <w:tcW w:w="1985" w:type="dxa"/>
            <w:noWrap/>
            <w:hideMark/>
          </w:tcPr>
          <w:p w14:paraId="4447D1FF" w14:textId="77777777" w:rsidR="00104A21" w:rsidRPr="00104A21" w:rsidRDefault="00104A21" w:rsidP="00104A21">
            <w:r w:rsidRPr="00104A21">
              <w:t>2</w:t>
            </w:r>
          </w:p>
        </w:tc>
      </w:tr>
      <w:tr w:rsidR="00104A21" w:rsidRPr="00104A21" w14:paraId="39369E32" w14:textId="77777777" w:rsidTr="00104A21">
        <w:trPr>
          <w:trHeight w:val="300"/>
        </w:trPr>
        <w:tc>
          <w:tcPr>
            <w:tcW w:w="960" w:type="dxa"/>
            <w:noWrap/>
            <w:hideMark/>
          </w:tcPr>
          <w:p w14:paraId="20EFEC2D" w14:textId="77777777" w:rsidR="00104A21" w:rsidRPr="00104A21" w:rsidRDefault="00104A21">
            <w:r w:rsidRPr="00104A21">
              <w:t>CIV</w:t>
            </w:r>
          </w:p>
        </w:tc>
        <w:tc>
          <w:tcPr>
            <w:tcW w:w="3146" w:type="dxa"/>
            <w:noWrap/>
            <w:hideMark/>
          </w:tcPr>
          <w:p w14:paraId="2F44456D" w14:textId="77777777" w:rsidR="00104A21" w:rsidRPr="00104A21" w:rsidRDefault="00104A21">
            <w:proofErr w:type="spellStart"/>
            <w:r w:rsidRPr="00104A21">
              <w:t>CÃ´te</w:t>
            </w:r>
            <w:proofErr w:type="spellEnd"/>
            <w:r w:rsidRPr="00104A21">
              <w:t xml:space="preserve"> d'Ivoire</w:t>
            </w:r>
          </w:p>
        </w:tc>
        <w:tc>
          <w:tcPr>
            <w:tcW w:w="284" w:type="dxa"/>
            <w:noWrap/>
            <w:hideMark/>
          </w:tcPr>
          <w:p w14:paraId="69284096" w14:textId="77777777" w:rsidR="00104A21" w:rsidRPr="00104A21" w:rsidRDefault="00104A21" w:rsidP="00104A21">
            <w:r w:rsidRPr="00104A21">
              <w:t>46</w:t>
            </w:r>
          </w:p>
        </w:tc>
        <w:tc>
          <w:tcPr>
            <w:tcW w:w="1275" w:type="dxa"/>
            <w:noWrap/>
            <w:hideMark/>
          </w:tcPr>
          <w:p w14:paraId="48429A1A" w14:textId="77777777" w:rsidR="00104A21" w:rsidRPr="00104A21" w:rsidRDefault="00104A21" w:rsidP="00104A21">
            <w:r w:rsidRPr="00104A21">
              <w:t>46</w:t>
            </w:r>
          </w:p>
        </w:tc>
        <w:tc>
          <w:tcPr>
            <w:tcW w:w="1985" w:type="dxa"/>
            <w:noWrap/>
            <w:hideMark/>
          </w:tcPr>
          <w:p w14:paraId="3E1EA898" w14:textId="77777777" w:rsidR="00104A21" w:rsidRPr="00104A21" w:rsidRDefault="00104A21" w:rsidP="00104A21">
            <w:r w:rsidRPr="00104A21">
              <w:t>0</w:t>
            </w:r>
          </w:p>
        </w:tc>
      </w:tr>
      <w:tr w:rsidR="00104A21" w:rsidRPr="00104A21" w14:paraId="3D8FE451" w14:textId="77777777" w:rsidTr="00104A21">
        <w:trPr>
          <w:trHeight w:val="300"/>
        </w:trPr>
        <w:tc>
          <w:tcPr>
            <w:tcW w:w="960" w:type="dxa"/>
            <w:noWrap/>
            <w:hideMark/>
          </w:tcPr>
          <w:p w14:paraId="7F5FA8DF" w14:textId="77777777" w:rsidR="00104A21" w:rsidRPr="00104A21" w:rsidRDefault="00104A21">
            <w:r w:rsidRPr="00104A21">
              <w:t>SLB</w:t>
            </w:r>
          </w:p>
        </w:tc>
        <w:tc>
          <w:tcPr>
            <w:tcW w:w="3146" w:type="dxa"/>
            <w:noWrap/>
            <w:hideMark/>
          </w:tcPr>
          <w:p w14:paraId="13DE6282" w14:textId="77777777" w:rsidR="00104A21" w:rsidRPr="00104A21" w:rsidRDefault="00104A21">
            <w:r w:rsidRPr="00104A21">
              <w:t>Solomon Islands</w:t>
            </w:r>
          </w:p>
        </w:tc>
        <w:tc>
          <w:tcPr>
            <w:tcW w:w="284" w:type="dxa"/>
            <w:noWrap/>
            <w:hideMark/>
          </w:tcPr>
          <w:p w14:paraId="5575D37E" w14:textId="77777777" w:rsidR="00104A21" w:rsidRPr="00104A21" w:rsidRDefault="00104A21" w:rsidP="00104A21">
            <w:r w:rsidRPr="00104A21">
              <w:t>47</w:t>
            </w:r>
          </w:p>
        </w:tc>
        <w:tc>
          <w:tcPr>
            <w:tcW w:w="1275" w:type="dxa"/>
            <w:noWrap/>
            <w:hideMark/>
          </w:tcPr>
          <w:p w14:paraId="243F6071" w14:textId="77777777" w:rsidR="00104A21" w:rsidRPr="00104A21" w:rsidRDefault="00104A21" w:rsidP="00104A21">
            <w:r w:rsidRPr="00104A21">
              <w:t>45</w:t>
            </w:r>
          </w:p>
        </w:tc>
        <w:tc>
          <w:tcPr>
            <w:tcW w:w="1985" w:type="dxa"/>
            <w:noWrap/>
            <w:hideMark/>
          </w:tcPr>
          <w:p w14:paraId="2E639675" w14:textId="77777777" w:rsidR="00104A21" w:rsidRPr="00104A21" w:rsidRDefault="00104A21" w:rsidP="00104A21">
            <w:r w:rsidRPr="00104A21">
              <w:t>-2</w:t>
            </w:r>
          </w:p>
        </w:tc>
      </w:tr>
      <w:tr w:rsidR="00104A21" w:rsidRPr="00104A21" w14:paraId="3E2B3907" w14:textId="77777777" w:rsidTr="00104A21">
        <w:trPr>
          <w:trHeight w:val="300"/>
        </w:trPr>
        <w:tc>
          <w:tcPr>
            <w:tcW w:w="960" w:type="dxa"/>
            <w:noWrap/>
            <w:hideMark/>
          </w:tcPr>
          <w:p w14:paraId="5436BAC9" w14:textId="77777777" w:rsidR="00104A21" w:rsidRPr="00104A21" w:rsidRDefault="00104A21">
            <w:r w:rsidRPr="00104A21">
              <w:t>LAO</w:t>
            </w:r>
          </w:p>
        </w:tc>
        <w:tc>
          <w:tcPr>
            <w:tcW w:w="3146" w:type="dxa"/>
            <w:noWrap/>
            <w:hideMark/>
          </w:tcPr>
          <w:p w14:paraId="52A8962C" w14:textId="77777777" w:rsidR="00104A21" w:rsidRPr="00104A21" w:rsidRDefault="00104A21">
            <w:r w:rsidRPr="00104A21">
              <w:t>Lao People's Democratic Republic (the)</w:t>
            </w:r>
          </w:p>
        </w:tc>
        <w:tc>
          <w:tcPr>
            <w:tcW w:w="284" w:type="dxa"/>
            <w:noWrap/>
            <w:hideMark/>
          </w:tcPr>
          <w:p w14:paraId="2895F811" w14:textId="77777777" w:rsidR="00104A21" w:rsidRPr="00104A21" w:rsidRDefault="00104A21" w:rsidP="00104A21">
            <w:r w:rsidRPr="00104A21">
              <w:t>48</w:t>
            </w:r>
          </w:p>
        </w:tc>
        <w:tc>
          <w:tcPr>
            <w:tcW w:w="1275" w:type="dxa"/>
            <w:noWrap/>
            <w:hideMark/>
          </w:tcPr>
          <w:p w14:paraId="1C5A751A" w14:textId="77777777" w:rsidR="00104A21" w:rsidRPr="00104A21" w:rsidRDefault="00104A21" w:rsidP="00104A21">
            <w:r w:rsidRPr="00104A21">
              <w:t>49</w:t>
            </w:r>
          </w:p>
        </w:tc>
        <w:tc>
          <w:tcPr>
            <w:tcW w:w="1985" w:type="dxa"/>
            <w:noWrap/>
            <w:hideMark/>
          </w:tcPr>
          <w:p w14:paraId="554B2084" w14:textId="77777777" w:rsidR="00104A21" w:rsidRPr="00104A21" w:rsidRDefault="00104A21" w:rsidP="00104A21">
            <w:r w:rsidRPr="00104A21">
              <w:t>1</w:t>
            </w:r>
          </w:p>
        </w:tc>
      </w:tr>
      <w:tr w:rsidR="00104A21" w:rsidRPr="00104A21" w14:paraId="157C9300" w14:textId="77777777" w:rsidTr="00104A21">
        <w:trPr>
          <w:trHeight w:val="300"/>
        </w:trPr>
        <w:tc>
          <w:tcPr>
            <w:tcW w:w="960" w:type="dxa"/>
            <w:noWrap/>
            <w:hideMark/>
          </w:tcPr>
          <w:p w14:paraId="1B37898D" w14:textId="77777777" w:rsidR="00104A21" w:rsidRPr="00104A21" w:rsidRDefault="00104A21">
            <w:r w:rsidRPr="00104A21">
              <w:t>SWZ</w:t>
            </w:r>
          </w:p>
        </w:tc>
        <w:tc>
          <w:tcPr>
            <w:tcW w:w="3146" w:type="dxa"/>
            <w:noWrap/>
            <w:hideMark/>
          </w:tcPr>
          <w:p w14:paraId="3CA4AF0E" w14:textId="77777777" w:rsidR="00104A21" w:rsidRPr="00104A21" w:rsidRDefault="00104A21">
            <w:proofErr w:type="spellStart"/>
            <w:r w:rsidRPr="00104A21">
              <w:t>Eswatini</w:t>
            </w:r>
            <w:proofErr w:type="spellEnd"/>
          </w:p>
        </w:tc>
        <w:tc>
          <w:tcPr>
            <w:tcW w:w="284" w:type="dxa"/>
            <w:noWrap/>
            <w:hideMark/>
          </w:tcPr>
          <w:p w14:paraId="14DC74D8" w14:textId="77777777" w:rsidR="00104A21" w:rsidRPr="00104A21" w:rsidRDefault="00104A21" w:rsidP="00104A21">
            <w:r w:rsidRPr="00104A21">
              <w:t>49</w:t>
            </w:r>
          </w:p>
        </w:tc>
        <w:tc>
          <w:tcPr>
            <w:tcW w:w="1275" w:type="dxa"/>
            <w:noWrap/>
            <w:hideMark/>
          </w:tcPr>
          <w:p w14:paraId="687B4441" w14:textId="77777777" w:rsidR="00104A21" w:rsidRPr="00104A21" w:rsidRDefault="00104A21" w:rsidP="00104A21">
            <w:r w:rsidRPr="00104A21">
              <w:t>48</w:t>
            </w:r>
          </w:p>
        </w:tc>
        <w:tc>
          <w:tcPr>
            <w:tcW w:w="1985" w:type="dxa"/>
            <w:noWrap/>
            <w:hideMark/>
          </w:tcPr>
          <w:p w14:paraId="5BF65DE2" w14:textId="77777777" w:rsidR="00104A21" w:rsidRPr="00104A21" w:rsidRDefault="00104A21" w:rsidP="00104A21">
            <w:r w:rsidRPr="00104A21">
              <w:t>-1</w:t>
            </w:r>
          </w:p>
        </w:tc>
      </w:tr>
      <w:tr w:rsidR="00104A21" w:rsidRPr="00104A21" w14:paraId="557D5501" w14:textId="77777777" w:rsidTr="00104A21">
        <w:trPr>
          <w:trHeight w:val="300"/>
        </w:trPr>
        <w:tc>
          <w:tcPr>
            <w:tcW w:w="960" w:type="dxa"/>
            <w:noWrap/>
            <w:hideMark/>
          </w:tcPr>
          <w:p w14:paraId="6720300E" w14:textId="77777777" w:rsidR="00104A21" w:rsidRPr="00104A21" w:rsidRDefault="00104A21">
            <w:r w:rsidRPr="00104A21">
              <w:t>GTM</w:t>
            </w:r>
          </w:p>
        </w:tc>
        <w:tc>
          <w:tcPr>
            <w:tcW w:w="3146" w:type="dxa"/>
            <w:noWrap/>
            <w:hideMark/>
          </w:tcPr>
          <w:p w14:paraId="58E066BF" w14:textId="77777777" w:rsidR="00104A21" w:rsidRPr="00104A21" w:rsidRDefault="00104A21">
            <w:r w:rsidRPr="00104A21">
              <w:t>Guatemala</w:t>
            </w:r>
          </w:p>
        </w:tc>
        <w:tc>
          <w:tcPr>
            <w:tcW w:w="284" w:type="dxa"/>
            <w:noWrap/>
            <w:hideMark/>
          </w:tcPr>
          <w:p w14:paraId="33D2892D" w14:textId="77777777" w:rsidR="00104A21" w:rsidRPr="00104A21" w:rsidRDefault="00104A21" w:rsidP="00104A21">
            <w:r w:rsidRPr="00104A21">
              <w:t>50</w:t>
            </w:r>
          </w:p>
        </w:tc>
        <w:tc>
          <w:tcPr>
            <w:tcW w:w="1275" w:type="dxa"/>
            <w:noWrap/>
            <w:hideMark/>
          </w:tcPr>
          <w:p w14:paraId="2EE54A62" w14:textId="77777777" w:rsidR="00104A21" w:rsidRPr="00104A21" w:rsidRDefault="00104A21" w:rsidP="00104A21">
            <w:r w:rsidRPr="00104A21">
              <w:t>51</w:t>
            </w:r>
          </w:p>
        </w:tc>
        <w:tc>
          <w:tcPr>
            <w:tcW w:w="1985" w:type="dxa"/>
            <w:noWrap/>
            <w:hideMark/>
          </w:tcPr>
          <w:p w14:paraId="2D634C92" w14:textId="77777777" w:rsidR="00104A21" w:rsidRPr="00104A21" w:rsidRDefault="00104A21" w:rsidP="00104A21">
            <w:r w:rsidRPr="00104A21">
              <w:t>1</w:t>
            </w:r>
          </w:p>
        </w:tc>
      </w:tr>
      <w:tr w:rsidR="00104A21" w:rsidRPr="00104A21" w14:paraId="33CBFA40" w14:textId="77777777" w:rsidTr="00104A21">
        <w:trPr>
          <w:trHeight w:val="300"/>
        </w:trPr>
        <w:tc>
          <w:tcPr>
            <w:tcW w:w="960" w:type="dxa"/>
            <w:noWrap/>
            <w:hideMark/>
          </w:tcPr>
          <w:p w14:paraId="4432EAA5" w14:textId="77777777" w:rsidR="00104A21" w:rsidRPr="00104A21" w:rsidRDefault="00104A21">
            <w:r w:rsidRPr="00104A21">
              <w:lastRenderedPageBreak/>
              <w:t>KEN</w:t>
            </w:r>
          </w:p>
        </w:tc>
        <w:tc>
          <w:tcPr>
            <w:tcW w:w="3146" w:type="dxa"/>
            <w:noWrap/>
            <w:hideMark/>
          </w:tcPr>
          <w:p w14:paraId="70608944" w14:textId="77777777" w:rsidR="00104A21" w:rsidRPr="00104A21" w:rsidRDefault="00104A21">
            <w:r w:rsidRPr="00104A21">
              <w:t>Kenya</w:t>
            </w:r>
          </w:p>
        </w:tc>
        <w:tc>
          <w:tcPr>
            <w:tcW w:w="284" w:type="dxa"/>
            <w:noWrap/>
            <w:hideMark/>
          </w:tcPr>
          <w:p w14:paraId="427EE0ED" w14:textId="77777777" w:rsidR="00104A21" w:rsidRPr="00104A21" w:rsidRDefault="00104A21" w:rsidP="00104A21">
            <w:r w:rsidRPr="00104A21">
              <w:t>51</w:t>
            </w:r>
          </w:p>
        </w:tc>
        <w:tc>
          <w:tcPr>
            <w:tcW w:w="1275" w:type="dxa"/>
            <w:noWrap/>
            <w:hideMark/>
          </w:tcPr>
          <w:p w14:paraId="1887BB3E" w14:textId="77777777" w:rsidR="00104A21" w:rsidRPr="00104A21" w:rsidRDefault="00104A21" w:rsidP="00104A21">
            <w:r w:rsidRPr="00104A21">
              <w:t>50</w:t>
            </w:r>
          </w:p>
        </w:tc>
        <w:tc>
          <w:tcPr>
            <w:tcW w:w="1985" w:type="dxa"/>
            <w:noWrap/>
            <w:hideMark/>
          </w:tcPr>
          <w:p w14:paraId="2A26F684" w14:textId="77777777" w:rsidR="00104A21" w:rsidRPr="00104A21" w:rsidRDefault="00104A21" w:rsidP="00104A21">
            <w:r w:rsidRPr="00104A21">
              <w:t>-1</w:t>
            </w:r>
          </w:p>
        </w:tc>
      </w:tr>
      <w:tr w:rsidR="00104A21" w:rsidRPr="00104A21" w14:paraId="0F0B67A5" w14:textId="77777777" w:rsidTr="00104A21">
        <w:trPr>
          <w:trHeight w:val="300"/>
        </w:trPr>
        <w:tc>
          <w:tcPr>
            <w:tcW w:w="960" w:type="dxa"/>
            <w:noWrap/>
            <w:hideMark/>
          </w:tcPr>
          <w:p w14:paraId="334C29FD" w14:textId="77777777" w:rsidR="00104A21" w:rsidRPr="00104A21" w:rsidRDefault="00104A21">
            <w:r w:rsidRPr="00104A21">
              <w:t>NIC</w:t>
            </w:r>
          </w:p>
        </w:tc>
        <w:tc>
          <w:tcPr>
            <w:tcW w:w="3146" w:type="dxa"/>
            <w:noWrap/>
            <w:hideMark/>
          </w:tcPr>
          <w:p w14:paraId="0BF3A65B" w14:textId="77777777" w:rsidR="00104A21" w:rsidRPr="00104A21" w:rsidRDefault="00104A21">
            <w:r w:rsidRPr="00104A21">
              <w:t>Nicaragua</w:t>
            </w:r>
          </w:p>
        </w:tc>
        <w:tc>
          <w:tcPr>
            <w:tcW w:w="284" w:type="dxa"/>
            <w:noWrap/>
            <w:hideMark/>
          </w:tcPr>
          <w:p w14:paraId="1D41A390" w14:textId="77777777" w:rsidR="00104A21" w:rsidRPr="00104A21" w:rsidRDefault="00104A21" w:rsidP="00104A21">
            <w:r w:rsidRPr="00104A21">
              <w:t>52</w:t>
            </w:r>
          </w:p>
        </w:tc>
        <w:tc>
          <w:tcPr>
            <w:tcW w:w="1275" w:type="dxa"/>
            <w:noWrap/>
            <w:hideMark/>
          </w:tcPr>
          <w:p w14:paraId="7A2C8F1F" w14:textId="77777777" w:rsidR="00104A21" w:rsidRPr="00104A21" w:rsidRDefault="00104A21" w:rsidP="00104A21">
            <w:r w:rsidRPr="00104A21">
              <w:t>54</w:t>
            </w:r>
          </w:p>
        </w:tc>
        <w:tc>
          <w:tcPr>
            <w:tcW w:w="1985" w:type="dxa"/>
            <w:noWrap/>
            <w:hideMark/>
          </w:tcPr>
          <w:p w14:paraId="1A7B80DD" w14:textId="77777777" w:rsidR="00104A21" w:rsidRPr="00104A21" w:rsidRDefault="00104A21" w:rsidP="00104A21">
            <w:r w:rsidRPr="00104A21">
              <w:t>2</w:t>
            </w:r>
          </w:p>
        </w:tc>
      </w:tr>
      <w:tr w:rsidR="00104A21" w:rsidRPr="00104A21" w14:paraId="1856A165" w14:textId="77777777" w:rsidTr="00104A21">
        <w:trPr>
          <w:trHeight w:val="300"/>
        </w:trPr>
        <w:tc>
          <w:tcPr>
            <w:tcW w:w="960" w:type="dxa"/>
            <w:noWrap/>
            <w:hideMark/>
          </w:tcPr>
          <w:p w14:paraId="4393D1C0" w14:textId="77777777" w:rsidR="00104A21" w:rsidRPr="00104A21" w:rsidRDefault="00104A21">
            <w:r w:rsidRPr="00104A21">
              <w:t>TGO</w:t>
            </w:r>
          </w:p>
        </w:tc>
        <w:tc>
          <w:tcPr>
            <w:tcW w:w="3146" w:type="dxa"/>
            <w:noWrap/>
            <w:hideMark/>
          </w:tcPr>
          <w:p w14:paraId="18E27E0E" w14:textId="77777777" w:rsidR="00104A21" w:rsidRPr="00104A21" w:rsidRDefault="00104A21">
            <w:r w:rsidRPr="00104A21">
              <w:t>Togo</w:t>
            </w:r>
          </w:p>
        </w:tc>
        <w:tc>
          <w:tcPr>
            <w:tcW w:w="284" w:type="dxa"/>
            <w:noWrap/>
            <w:hideMark/>
          </w:tcPr>
          <w:p w14:paraId="440AA79E" w14:textId="77777777" w:rsidR="00104A21" w:rsidRPr="00104A21" w:rsidRDefault="00104A21" w:rsidP="00104A21">
            <w:r w:rsidRPr="00104A21">
              <w:t>53</w:t>
            </w:r>
          </w:p>
        </w:tc>
        <w:tc>
          <w:tcPr>
            <w:tcW w:w="1275" w:type="dxa"/>
            <w:noWrap/>
            <w:hideMark/>
          </w:tcPr>
          <w:p w14:paraId="67CD2BA4" w14:textId="77777777" w:rsidR="00104A21" w:rsidRPr="00104A21" w:rsidRDefault="00104A21" w:rsidP="00104A21">
            <w:r w:rsidRPr="00104A21">
              <w:t>53</w:t>
            </w:r>
          </w:p>
        </w:tc>
        <w:tc>
          <w:tcPr>
            <w:tcW w:w="1985" w:type="dxa"/>
            <w:noWrap/>
            <w:hideMark/>
          </w:tcPr>
          <w:p w14:paraId="45102B36" w14:textId="77777777" w:rsidR="00104A21" w:rsidRPr="00104A21" w:rsidRDefault="00104A21" w:rsidP="00104A21">
            <w:r w:rsidRPr="00104A21">
              <w:t>0</w:t>
            </w:r>
          </w:p>
        </w:tc>
      </w:tr>
      <w:tr w:rsidR="00104A21" w:rsidRPr="00104A21" w14:paraId="52C0D694" w14:textId="77777777" w:rsidTr="00104A21">
        <w:trPr>
          <w:trHeight w:val="300"/>
        </w:trPr>
        <w:tc>
          <w:tcPr>
            <w:tcW w:w="960" w:type="dxa"/>
            <w:noWrap/>
            <w:hideMark/>
          </w:tcPr>
          <w:p w14:paraId="4E7A4CF3" w14:textId="77777777" w:rsidR="00104A21" w:rsidRPr="00104A21" w:rsidRDefault="00104A21">
            <w:r w:rsidRPr="00104A21">
              <w:t>TZA</w:t>
            </w:r>
          </w:p>
        </w:tc>
        <w:tc>
          <w:tcPr>
            <w:tcW w:w="3146" w:type="dxa"/>
            <w:noWrap/>
            <w:hideMark/>
          </w:tcPr>
          <w:p w14:paraId="44E6D507" w14:textId="77777777" w:rsidR="00104A21" w:rsidRPr="00104A21" w:rsidRDefault="00104A21">
            <w:r w:rsidRPr="00104A21">
              <w:t>Tanzania, the United Republic of</w:t>
            </w:r>
          </w:p>
        </w:tc>
        <w:tc>
          <w:tcPr>
            <w:tcW w:w="284" w:type="dxa"/>
            <w:noWrap/>
            <w:hideMark/>
          </w:tcPr>
          <w:p w14:paraId="668743B5" w14:textId="77777777" w:rsidR="00104A21" w:rsidRPr="00104A21" w:rsidRDefault="00104A21" w:rsidP="00104A21">
            <w:r w:rsidRPr="00104A21">
              <w:t>54</w:t>
            </w:r>
          </w:p>
        </w:tc>
        <w:tc>
          <w:tcPr>
            <w:tcW w:w="1275" w:type="dxa"/>
            <w:noWrap/>
            <w:hideMark/>
          </w:tcPr>
          <w:p w14:paraId="6E3D729C" w14:textId="77777777" w:rsidR="00104A21" w:rsidRPr="00104A21" w:rsidRDefault="00104A21" w:rsidP="00104A21">
            <w:r w:rsidRPr="00104A21">
              <w:t>52</w:t>
            </w:r>
          </w:p>
        </w:tc>
        <w:tc>
          <w:tcPr>
            <w:tcW w:w="1985" w:type="dxa"/>
            <w:noWrap/>
            <w:hideMark/>
          </w:tcPr>
          <w:p w14:paraId="4662AE2D" w14:textId="77777777" w:rsidR="00104A21" w:rsidRPr="00104A21" w:rsidRDefault="00104A21" w:rsidP="00104A21">
            <w:r w:rsidRPr="00104A21">
              <w:t>-2</w:t>
            </w:r>
          </w:p>
        </w:tc>
      </w:tr>
      <w:tr w:rsidR="00104A21" w:rsidRPr="00104A21" w14:paraId="20323C3C" w14:textId="77777777" w:rsidTr="00104A21">
        <w:trPr>
          <w:trHeight w:val="300"/>
        </w:trPr>
        <w:tc>
          <w:tcPr>
            <w:tcW w:w="960" w:type="dxa"/>
            <w:noWrap/>
            <w:hideMark/>
          </w:tcPr>
          <w:p w14:paraId="4AF4CAA0" w14:textId="77777777" w:rsidR="00104A21" w:rsidRPr="00104A21" w:rsidRDefault="00104A21">
            <w:r w:rsidRPr="00104A21">
              <w:t>LSO</w:t>
            </w:r>
          </w:p>
        </w:tc>
        <w:tc>
          <w:tcPr>
            <w:tcW w:w="3146" w:type="dxa"/>
            <w:noWrap/>
            <w:hideMark/>
          </w:tcPr>
          <w:p w14:paraId="2C0E3451" w14:textId="77777777" w:rsidR="00104A21" w:rsidRPr="00104A21" w:rsidRDefault="00104A21">
            <w:r w:rsidRPr="00104A21">
              <w:t>Lesotho</w:t>
            </w:r>
          </w:p>
        </w:tc>
        <w:tc>
          <w:tcPr>
            <w:tcW w:w="284" w:type="dxa"/>
            <w:noWrap/>
            <w:hideMark/>
          </w:tcPr>
          <w:p w14:paraId="37F9D940" w14:textId="77777777" w:rsidR="00104A21" w:rsidRPr="00104A21" w:rsidRDefault="00104A21" w:rsidP="00104A21">
            <w:r w:rsidRPr="00104A21">
              <w:t>55</w:t>
            </w:r>
          </w:p>
        </w:tc>
        <w:tc>
          <w:tcPr>
            <w:tcW w:w="1275" w:type="dxa"/>
            <w:noWrap/>
            <w:hideMark/>
          </w:tcPr>
          <w:p w14:paraId="07102D37" w14:textId="77777777" w:rsidR="00104A21" w:rsidRPr="00104A21" w:rsidRDefault="00104A21" w:rsidP="00104A21">
            <w:r w:rsidRPr="00104A21">
              <w:t>55</w:t>
            </w:r>
          </w:p>
        </w:tc>
        <w:tc>
          <w:tcPr>
            <w:tcW w:w="1985" w:type="dxa"/>
            <w:noWrap/>
            <w:hideMark/>
          </w:tcPr>
          <w:p w14:paraId="12A35CF7" w14:textId="77777777" w:rsidR="00104A21" w:rsidRPr="00104A21" w:rsidRDefault="00104A21" w:rsidP="00104A21">
            <w:r w:rsidRPr="00104A21">
              <w:t>0</w:t>
            </w:r>
          </w:p>
        </w:tc>
      </w:tr>
      <w:tr w:rsidR="00104A21" w:rsidRPr="00104A21" w14:paraId="28F21BE2" w14:textId="77777777" w:rsidTr="00104A21">
        <w:trPr>
          <w:trHeight w:val="300"/>
        </w:trPr>
        <w:tc>
          <w:tcPr>
            <w:tcW w:w="960" w:type="dxa"/>
            <w:noWrap/>
            <w:hideMark/>
          </w:tcPr>
          <w:p w14:paraId="423D8EBB" w14:textId="77777777" w:rsidR="00104A21" w:rsidRPr="00104A21" w:rsidRDefault="00104A21">
            <w:r w:rsidRPr="00104A21">
              <w:t>HND</w:t>
            </w:r>
          </w:p>
        </w:tc>
        <w:tc>
          <w:tcPr>
            <w:tcW w:w="3146" w:type="dxa"/>
            <w:noWrap/>
            <w:hideMark/>
          </w:tcPr>
          <w:p w14:paraId="4E9979F8" w14:textId="77777777" w:rsidR="00104A21" w:rsidRPr="00104A21" w:rsidRDefault="00104A21">
            <w:r w:rsidRPr="00104A21">
              <w:t>Honduras</w:t>
            </w:r>
          </w:p>
        </w:tc>
        <w:tc>
          <w:tcPr>
            <w:tcW w:w="284" w:type="dxa"/>
            <w:noWrap/>
            <w:hideMark/>
          </w:tcPr>
          <w:p w14:paraId="70E8F75B" w14:textId="77777777" w:rsidR="00104A21" w:rsidRPr="00104A21" w:rsidRDefault="00104A21" w:rsidP="00104A21">
            <w:r w:rsidRPr="00104A21">
              <w:t>56</w:t>
            </w:r>
          </w:p>
        </w:tc>
        <w:tc>
          <w:tcPr>
            <w:tcW w:w="1275" w:type="dxa"/>
            <w:noWrap/>
            <w:hideMark/>
          </w:tcPr>
          <w:p w14:paraId="34665D37" w14:textId="77777777" w:rsidR="00104A21" w:rsidRPr="00104A21" w:rsidRDefault="00104A21" w:rsidP="00104A21">
            <w:r w:rsidRPr="00104A21">
              <w:t>57</w:t>
            </w:r>
          </w:p>
        </w:tc>
        <w:tc>
          <w:tcPr>
            <w:tcW w:w="1985" w:type="dxa"/>
            <w:noWrap/>
            <w:hideMark/>
          </w:tcPr>
          <w:p w14:paraId="5612C3E5" w14:textId="77777777" w:rsidR="00104A21" w:rsidRPr="00104A21" w:rsidRDefault="00104A21" w:rsidP="00104A21">
            <w:r w:rsidRPr="00104A21">
              <w:t>1</w:t>
            </w:r>
          </w:p>
        </w:tc>
      </w:tr>
      <w:tr w:rsidR="00104A21" w:rsidRPr="00104A21" w14:paraId="0F19BA9D" w14:textId="77777777" w:rsidTr="00104A21">
        <w:trPr>
          <w:trHeight w:val="300"/>
        </w:trPr>
        <w:tc>
          <w:tcPr>
            <w:tcW w:w="960" w:type="dxa"/>
            <w:noWrap/>
            <w:hideMark/>
          </w:tcPr>
          <w:p w14:paraId="6B2471F5" w14:textId="77777777" w:rsidR="00104A21" w:rsidRPr="00104A21" w:rsidRDefault="00104A21">
            <w:r w:rsidRPr="00104A21">
              <w:t>TKM</w:t>
            </w:r>
          </w:p>
        </w:tc>
        <w:tc>
          <w:tcPr>
            <w:tcW w:w="3146" w:type="dxa"/>
            <w:noWrap/>
            <w:hideMark/>
          </w:tcPr>
          <w:p w14:paraId="7034C16E" w14:textId="77777777" w:rsidR="00104A21" w:rsidRPr="00104A21" w:rsidRDefault="00104A21">
            <w:r w:rsidRPr="00104A21">
              <w:t>Turkmenistan</w:t>
            </w:r>
          </w:p>
        </w:tc>
        <w:tc>
          <w:tcPr>
            <w:tcW w:w="284" w:type="dxa"/>
            <w:noWrap/>
            <w:hideMark/>
          </w:tcPr>
          <w:p w14:paraId="32ED9BDD" w14:textId="77777777" w:rsidR="00104A21" w:rsidRPr="00104A21" w:rsidRDefault="00104A21" w:rsidP="00104A21">
            <w:r w:rsidRPr="00104A21">
              <w:t>57</w:t>
            </w:r>
          </w:p>
        </w:tc>
        <w:tc>
          <w:tcPr>
            <w:tcW w:w="1275" w:type="dxa"/>
            <w:noWrap/>
            <w:hideMark/>
          </w:tcPr>
          <w:p w14:paraId="60812D59" w14:textId="77777777" w:rsidR="00104A21" w:rsidRPr="00104A21" w:rsidRDefault="00104A21" w:rsidP="00104A21">
            <w:r w:rsidRPr="00104A21">
              <w:t>56</w:t>
            </w:r>
          </w:p>
        </w:tc>
        <w:tc>
          <w:tcPr>
            <w:tcW w:w="1985" w:type="dxa"/>
            <w:noWrap/>
            <w:hideMark/>
          </w:tcPr>
          <w:p w14:paraId="56B594C9" w14:textId="77777777" w:rsidR="00104A21" w:rsidRPr="00104A21" w:rsidRDefault="00104A21" w:rsidP="00104A21">
            <w:r w:rsidRPr="00104A21">
              <w:t>-1</w:t>
            </w:r>
          </w:p>
        </w:tc>
      </w:tr>
      <w:tr w:rsidR="00104A21" w:rsidRPr="00104A21" w14:paraId="6D3388E0" w14:textId="77777777" w:rsidTr="00104A21">
        <w:trPr>
          <w:trHeight w:val="300"/>
        </w:trPr>
        <w:tc>
          <w:tcPr>
            <w:tcW w:w="960" w:type="dxa"/>
            <w:noWrap/>
            <w:hideMark/>
          </w:tcPr>
          <w:p w14:paraId="6918D979" w14:textId="77777777" w:rsidR="00104A21" w:rsidRPr="00104A21" w:rsidRDefault="00104A21">
            <w:r w:rsidRPr="00104A21">
              <w:t>PRK</w:t>
            </w:r>
          </w:p>
        </w:tc>
        <w:tc>
          <w:tcPr>
            <w:tcW w:w="3146" w:type="dxa"/>
            <w:noWrap/>
            <w:hideMark/>
          </w:tcPr>
          <w:p w14:paraId="795BD8E3" w14:textId="77777777" w:rsidR="00104A21" w:rsidRPr="00104A21" w:rsidRDefault="00104A21">
            <w:r w:rsidRPr="00104A21">
              <w:t>Korea (the Democratic People's Republic of)</w:t>
            </w:r>
          </w:p>
        </w:tc>
        <w:tc>
          <w:tcPr>
            <w:tcW w:w="284" w:type="dxa"/>
            <w:noWrap/>
            <w:hideMark/>
          </w:tcPr>
          <w:p w14:paraId="539C65D0" w14:textId="77777777" w:rsidR="00104A21" w:rsidRPr="00104A21" w:rsidRDefault="00104A21" w:rsidP="00104A21">
            <w:r w:rsidRPr="00104A21">
              <w:t>58</w:t>
            </w:r>
          </w:p>
        </w:tc>
        <w:tc>
          <w:tcPr>
            <w:tcW w:w="1275" w:type="dxa"/>
            <w:noWrap/>
            <w:hideMark/>
          </w:tcPr>
          <w:p w14:paraId="31FAC563" w14:textId="77777777" w:rsidR="00104A21" w:rsidRPr="00104A21" w:rsidRDefault="00104A21" w:rsidP="00104A21">
            <w:r w:rsidRPr="00104A21">
              <w:t>59</w:t>
            </w:r>
          </w:p>
        </w:tc>
        <w:tc>
          <w:tcPr>
            <w:tcW w:w="1985" w:type="dxa"/>
            <w:noWrap/>
            <w:hideMark/>
          </w:tcPr>
          <w:p w14:paraId="7C734539" w14:textId="77777777" w:rsidR="00104A21" w:rsidRPr="00104A21" w:rsidRDefault="00104A21" w:rsidP="00104A21">
            <w:r w:rsidRPr="00104A21">
              <w:t>1</w:t>
            </w:r>
          </w:p>
        </w:tc>
      </w:tr>
      <w:tr w:rsidR="00104A21" w:rsidRPr="00104A21" w14:paraId="2454553F" w14:textId="77777777" w:rsidTr="00104A21">
        <w:trPr>
          <w:trHeight w:val="300"/>
        </w:trPr>
        <w:tc>
          <w:tcPr>
            <w:tcW w:w="960" w:type="dxa"/>
            <w:noWrap/>
            <w:hideMark/>
          </w:tcPr>
          <w:p w14:paraId="6D16EC3D" w14:textId="77777777" w:rsidR="00104A21" w:rsidRPr="00104A21" w:rsidRDefault="00104A21">
            <w:r w:rsidRPr="00104A21">
              <w:t>BEN</w:t>
            </w:r>
          </w:p>
        </w:tc>
        <w:tc>
          <w:tcPr>
            <w:tcW w:w="3146" w:type="dxa"/>
            <w:noWrap/>
            <w:hideMark/>
          </w:tcPr>
          <w:p w14:paraId="2371CB89" w14:textId="77777777" w:rsidR="00104A21" w:rsidRPr="00104A21" w:rsidRDefault="00104A21">
            <w:r w:rsidRPr="00104A21">
              <w:t>Benin</w:t>
            </w:r>
          </w:p>
        </w:tc>
        <w:tc>
          <w:tcPr>
            <w:tcW w:w="284" w:type="dxa"/>
            <w:noWrap/>
            <w:hideMark/>
          </w:tcPr>
          <w:p w14:paraId="5F9A057C" w14:textId="77777777" w:rsidR="00104A21" w:rsidRPr="00104A21" w:rsidRDefault="00104A21" w:rsidP="00104A21">
            <w:r w:rsidRPr="00104A21">
              <w:t>59</w:t>
            </w:r>
          </w:p>
        </w:tc>
        <w:tc>
          <w:tcPr>
            <w:tcW w:w="1275" w:type="dxa"/>
            <w:noWrap/>
            <w:hideMark/>
          </w:tcPr>
          <w:p w14:paraId="32D14129" w14:textId="77777777" w:rsidR="00104A21" w:rsidRPr="00104A21" w:rsidRDefault="00104A21" w:rsidP="00104A21">
            <w:r w:rsidRPr="00104A21">
              <w:t>58</w:t>
            </w:r>
          </w:p>
        </w:tc>
        <w:tc>
          <w:tcPr>
            <w:tcW w:w="1985" w:type="dxa"/>
            <w:noWrap/>
            <w:hideMark/>
          </w:tcPr>
          <w:p w14:paraId="20BD96F1" w14:textId="77777777" w:rsidR="00104A21" w:rsidRPr="00104A21" w:rsidRDefault="00104A21" w:rsidP="00104A21">
            <w:r w:rsidRPr="00104A21">
              <w:t>-1</w:t>
            </w:r>
          </w:p>
        </w:tc>
      </w:tr>
      <w:tr w:rsidR="00104A21" w:rsidRPr="00104A21" w14:paraId="30EB0683" w14:textId="77777777" w:rsidTr="00104A21">
        <w:trPr>
          <w:trHeight w:val="300"/>
        </w:trPr>
        <w:tc>
          <w:tcPr>
            <w:tcW w:w="960" w:type="dxa"/>
            <w:noWrap/>
            <w:hideMark/>
          </w:tcPr>
          <w:p w14:paraId="5257267B" w14:textId="77777777" w:rsidR="00104A21" w:rsidRPr="00104A21" w:rsidRDefault="00104A21">
            <w:r w:rsidRPr="00104A21">
              <w:t>IRN</w:t>
            </w:r>
          </w:p>
        </w:tc>
        <w:tc>
          <w:tcPr>
            <w:tcW w:w="3146" w:type="dxa"/>
            <w:noWrap/>
            <w:hideMark/>
          </w:tcPr>
          <w:p w14:paraId="746C194B" w14:textId="77777777" w:rsidR="00104A21" w:rsidRPr="00104A21" w:rsidRDefault="00104A21">
            <w:r w:rsidRPr="00104A21">
              <w:t>Iran (Islamic Republic of)</w:t>
            </w:r>
          </w:p>
        </w:tc>
        <w:tc>
          <w:tcPr>
            <w:tcW w:w="284" w:type="dxa"/>
            <w:noWrap/>
            <w:hideMark/>
          </w:tcPr>
          <w:p w14:paraId="72133F90" w14:textId="77777777" w:rsidR="00104A21" w:rsidRPr="00104A21" w:rsidRDefault="00104A21" w:rsidP="00104A21">
            <w:r w:rsidRPr="00104A21">
              <w:t>60</w:t>
            </w:r>
          </w:p>
        </w:tc>
        <w:tc>
          <w:tcPr>
            <w:tcW w:w="1275" w:type="dxa"/>
            <w:noWrap/>
            <w:hideMark/>
          </w:tcPr>
          <w:p w14:paraId="677A781D" w14:textId="77777777" w:rsidR="00104A21" w:rsidRPr="00104A21" w:rsidRDefault="00104A21" w:rsidP="00104A21">
            <w:r w:rsidRPr="00104A21">
              <w:t>60</w:t>
            </w:r>
          </w:p>
        </w:tc>
        <w:tc>
          <w:tcPr>
            <w:tcW w:w="1985" w:type="dxa"/>
            <w:noWrap/>
            <w:hideMark/>
          </w:tcPr>
          <w:p w14:paraId="605ED3AA" w14:textId="77777777" w:rsidR="00104A21" w:rsidRPr="00104A21" w:rsidRDefault="00104A21" w:rsidP="00104A21">
            <w:r w:rsidRPr="00104A21">
              <w:t>0</w:t>
            </w:r>
          </w:p>
        </w:tc>
      </w:tr>
      <w:tr w:rsidR="00104A21" w:rsidRPr="00104A21" w14:paraId="6DC229BE" w14:textId="77777777" w:rsidTr="00104A21">
        <w:trPr>
          <w:trHeight w:val="300"/>
        </w:trPr>
        <w:tc>
          <w:tcPr>
            <w:tcW w:w="960" w:type="dxa"/>
            <w:noWrap/>
            <w:hideMark/>
          </w:tcPr>
          <w:p w14:paraId="43659CB1" w14:textId="77777777" w:rsidR="00104A21" w:rsidRPr="00104A21" w:rsidRDefault="00104A21">
            <w:r w:rsidRPr="00104A21">
              <w:t>GAB</w:t>
            </w:r>
          </w:p>
        </w:tc>
        <w:tc>
          <w:tcPr>
            <w:tcW w:w="3146" w:type="dxa"/>
            <w:noWrap/>
            <w:hideMark/>
          </w:tcPr>
          <w:p w14:paraId="2C39089F" w14:textId="77777777" w:rsidR="00104A21" w:rsidRPr="00104A21" w:rsidRDefault="00104A21">
            <w:r w:rsidRPr="00104A21">
              <w:t>Gabon</w:t>
            </w:r>
          </w:p>
        </w:tc>
        <w:tc>
          <w:tcPr>
            <w:tcW w:w="284" w:type="dxa"/>
            <w:noWrap/>
            <w:hideMark/>
          </w:tcPr>
          <w:p w14:paraId="230C78D5" w14:textId="77777777" w:rsidR="00104A21" w:rsidRPr="00104A21" w:rsidRDefault="00104A21" w:rsidP="00104A21">
            <w:r w:rsidRPr="00104A21">
              <w:t>61</w:t>
            </w:r>
          </w:p>
        </w:tc>
        <w:tc>
          <w:tcPr>
            <w:tcW w:w="1275" w:type="dxa"/>
            <w:noWrap/>
            <w:hideMark/>
          </w:tcPr>
          <w:p w14:paraId="30843848" w14:textId="77777777" w:rsidR="00104A21" w:rsidRPr="00104A21" w:rsidRDefault="00104A21" w:rsidP="00104A21">
            <w:r w:rsidRPr="00104A21">
              <w:t>61</w:t>
            </w:r>
          </w:p>
        </w:tc>
        <w:tc>
          <w:tcPr>
            <w:tcW w:w="1985" w:type="dxa"/>
            <w:noWrap/>
            <w:hideMark/>
          </w:tcPr>
          <w:p w14:paraId="5B6FDEC6" w14:textId="77777777" w:rsidR="00104A21" w:rsidRPr="00104A21" w:rsidRDefault="00104A21" w:rsidP="00104A21">
            <w:r w:rsidRPr="00104A21">
              <w:t>0</w:t>
            </w:r>
          </w:p>
        </w:tc>
      </w:tr>
      <w:tr w:rsidR="00104A21" w:rsidRPr="00104A21" w14:paraId="6C22F1AE" w14:textId="77777777" w:rsidTr="00104A21">
        <w:trPr>
          <w:trHeight w:val="300"/>
        </w:trPr>
        <w:tc>
          <w:tcPr>
            <w:tcW w:w="960" w:type="dxa"/>
            <w:noWrap/>
            <w:hideMark/>
          </w:tcPr>
          <w:p w14:paraId="4CC859BB" w14:textId="77777777" w:rsidR="00104A21" w:rsidRPr="00104A21" w:rsidRDefault="00104A21">
            <w:r w:rsidRPr="00104A21">
              <w:t>MWI</w:t>
            </w:r>
          </w:p>
        </w:tc>
        <w:tc>
          <w:tcPr>
            <w:tcW w:w="3146" w:type="dxa"/>
            <w:noWrap/>
            <w:hideMark/>
          </w:tcPr>
          <w:p w14:paraId="3D273094" w14:textId="77777777" w:rsidR="00104A21" w:rsidRPr="00104A21" w:rsidRDefault="00104A21">
            <w:r w:rsidRPr="00104A21">
              <w:t>Malawi</w:t>
            </w:r>
          </w:p>
        </w:tc>
        <w:tc>
          <w:tcPr>
            <w:tcW w:w="284" w:type="dxa"/>
            <w:noWrap/>
            <w:hideMark/>
          </w:tcPr>
          <w:p w14:paraId="237F68D9" w14:textId="77777777" w:rsidR="00104A21" w:rsidRPr="00104A21" w:rsidRDefault="00104A21" w:rsidP="00104A21">
            <w:r w:rsidRPr="00104A21">
              <w:t>62</w:t>
            </w:r>
          </w:p>
        </w:tc>
        <w:tc>
          <w:tcPr>
            <w:tcW w:w="1275" w:type="dxa"/>
            <w:noWrap/>
            <w:hideMark/>
          </w:tcPr>
          <w:p w14:paraId="69E60075" w14:textId="77777777" w:rsidR="00104A21" w:rsidRPr="00104A21" w:rsidRDefault="00104A21" w:rsidP="00104A21">
            <w:r w:rsidRPr="00104A21">
              <w:t>62</w:t>
            </w:r>
          </w:p>
        </w:tc>
        <w:tc>
          <w:tcPr>
            <w:tcW w:w="1985" w:type="dxa"/>
            <w:noWrap/>
            <w:hideMark/>
          </w:tcPr>
          <w:p w14:paraId="37AC681D" w14:textId="77777777" w:rsidR="00104A21" w:rsidRPr="00104A21" w:rsidRDefault="00104A21" w:rsidP="00104A21">
            <w:r w:rsidRPr="00104A21">
              <w:t>0</w:t>
            </w:r>
          </w:p>
        </w:tc>
      </w:tr>
      <w:tr w:rsidR="00104A21" w:rsidRPr="00104A21" w14:paraId="02661872" w14:textId="77777777" w:rsidTr="00104A21">
        <w:trPr>
          <w:trHeight w:val="300"/>
        </w:trPr>
        <w:tc>
          <w:tcPr>
            <w:tcW w:w="960" w:type="dxa"/>
            <w:noWrap/>
            <w:hideMark/>
          </w:tcPr>
          <w:p w14:paraId="139E958D" w14:textId="77777777" w:rsidR="00104A21" w:rsidRPr="00104A21" w:rsidRDefault="00104A21">
            <w:r w:rsidRPr="00104A21">
              <w:t>AZE</w:t>
            </w:r>
          </w:p>
        </w:tc>
        <w:tc>
          <w:tcPr>
            <w:tcW w:w="3146" w:type="dxa"/>
            <w:noWrap/>
            <w:hideMark/>
          </w:tcPr>
          <w:p w14:paraId="45DC0715" w14:textId="77777777" w:rsidR="00104A21" w:rsidRPr="00104A21" w:rsidRDefault="00104A21">
            <w:r w:rsidRPr="00104A21">
              <w:t>Azerbaijan</w:t>
            </w:r>
          </w:p>
        </w:tc>
        <w:tc>
          <w:tcPr>
            <w:tcW w:w="284" w:type="dxa"/>
            <w:noWrap/>
            <w:hideMark/>
          </w:tcPr>
          <w:p w14:paraId="250887B3" w14:textId="77777777" w:rsidR="00104A21" w:rsidRPr="00104A21" w:rsidRDefault="00104A21" w:rsidP="00104A21">
            <w:r w:rsidRPr="00104A21">
              <w:t>63</w:t>
            </w:r>
          </w:p>
        </w:tc>
        <w:tc>
          <w:tcPr>
            <w:tcW w:w="1275" w:type="dxa"/>
            <w:noWrap/>
            <w:hideMark/>
          </w:tcPr>
          <w:p w14:paraId="534A940D" w14:textId="77777777" w:rsidR="00104A21" w:rsidRPr="00104A21" w:rsidRDefault="00104A21" w:rsidP="00104A21">
            <w:r w:rsidRPr="00104A21">
              <w:t>65</w:t>
            </w:r>
          </w:p>
        </w:tc>
        <w:tc>
          <w:tcPr>
            <w:tcW w:w="1985" w:type="dxa"/>
            <w:noWrap/>
            <w:hideMark/>
          </w:tcPr>
          <w:p w14:paraId="6F1E8F23" w14:textId="77777777" w:rsidR="00104A21" w:rsidRPr="00104A21" w:rsidRDefault="00104A21" w:rsidP="00104A21">
            <w:r w:rsidRPr="00104A21">
              <w:t>2</w:t>
            </w:r>
          </w:p>
        </w:tc>
      </w:tr>
      <w:tr w:rsidR="00104A21" w:rsidRPr="00104A21" w14:paraId="68D1F4B4" w14:textId="77777777" w:rsidTr="00104A21">
        <w:trPr>
          <w:trHeight w:val="300"/>
        </w:trPr>
        <w:tc>
          <w:tcPr>
            <w:tcW w:w="960" w:type="dxa"/>
            <w:noWrap/>
            <w:hideMark/>
          </w:tcPr>
          <w:p w14:paraId="21C48217" w14:textId="77777777" w:rsidR="00104A21" w:rsidRPr="00104A21" w:rsidRDefault="00104A21">
            <w:r w:rsidRPr="00104A21">
              <w:t>RWA</w:t>
            </w:r>
          </w:p>
        </w:tc>
        <w:tc>
          <w:tcPr>
            <w:tcW w:w="3146" w:type="dxa"/>
            <w:noWrap/>
            <w:hideMark/>
          </w:tcPr>
          <w:p w14:paraId="0ABF7A70" w14:textId="77777777" w:rsidR="00104A21" w:rsidRPr="00104A21" w:rsidRDefault="00104A21">
            <w:r w:rsidRPr="00104A21">
              <w:t>Rwanda</w:t>
            </w:r>
          </w:p>
        </w:tc>
        <w:tc>
          <w:tcPr>
            <w:tcW w:w="284" w:type="dxa"/>
            <w:noWrap/>
            <w:hideMark/>
          </w:tcPr>
          <w:p w14:paraId="6EC8C924" w14:textId="77777777" w:rsidR="00104A21" w:rsidRPr="00104A21" w:rsidRDefault="00104A21" w:rsidP="00104A21">
            <w:r w:rsidRPr="00104A21">
              <w:t>64</w:t>
            </w:r>
          </w:p>
        </w:tc>
        <w:tc>
          <w:tcPr>
            <w:tcW w:w="1275" w:type="dxa"/>
            <w:noWrap/>
            <w:hideMark/>
          </w:tcPr>
          <w:p w14:paraId="27D95B99" w14:textId="77777777" w:rsidR="00104A21" w:rsidRPr="00104A21" w:rsidRDefault="00104A21" w:rsidP="00104A21">
            <w:r w:rsidRPr="00104A21">
              <w:t>63</w:t>
            </w:r>
          </w:p>
        </w:tc>
        <w:tc>
          <w:tcPr>
            <w:tcW w:w="1985" w:type="dxa"/>
            <w:noWrap/>
            <w:hideMark/>
          </w:tcPr>
          <w:p w14:paraId="589BB740" w14:textId="77777777" w:rsidR="00104A21" w:rsidRPr="00104A21" w:rsidRDefault="00104A21" w:rsidP="00104A21">
            <w:r w:rsidRPr="00104A21">
              <w:t>-1</w:t>
            </w:r>
          </w:p>
        </w:tc>
      </w:tr>
      <w:tr w:rsidR="00104A21" w:rsidRPr="00104A21" w14:paraId="3E6B1841" w14:textId="77777777" w:rsidTr="00104A21">
        <w:trPr>
          <w:trHeight w:val="300"/>
        </w:trPr>
        <w:tc>
          <w:tcPr>
            <w:tcW w:w="960" w:type="dxa"/>
            <w:noWrap/>
            <w:hideMark/>
          </w:tcPr>
          <w:p w14:paraId="59A59127" w14:textId="77777777" w:rsidR="00104A21" w:rsidRPr="00104A21" w:rsidRDefault="00104A21">
            <w:r w:rsidRPr="00104A21">
              <w:t>EGY</w:t>
            </w:r>
          </w:p>
        </w:tc>
        <w:tc>
          <w:tcPr>
            <w:tcW w:w="3146" w:type="dxa"/>
            <w:noWrap/>
            <w:hideMark/>
          </w:tcPr>
          <w:p w14:paraId="3FBE775C" w14:textId="77777777" w:rsidR="00104A21" w:rsidRPr="00104A21" w:rsidRDefault="00104A21">
            <w:r w:rsidRPr="00104A21">
              <w:t>Egypt</w:t>
            </w:r>
          </w:p>
        </w:tc>
        <w:tc>
          <w:tcPr>
            <w:tcW w:w="284" w:type="dxa"/>
            <w:noWrap/>
            <w:hideMark/>
          </w:tcPr>
          <w:p w14:paraId="08F5D75F" w14:textId="77777777" w:rsidR="00104A21" w:rsidRPr="00104A21" w:rsidRDefault="00104A21" w:rsidP="00104A21">
            <w:r w:rsidRPr="00104A21">
              <w:t>65</w:t>
            </w:r>
          </w:p>
        </w:tc>
        <w:tc>
          <w:tcPr>
            <w:tcW w:w="1275" w:type="dxa"/>
            <w:noWrap/>
            <w:hideMark/>
          </w:tcPr>
          <w:p w14:paraId="5A540DE9" w14:textId="77777777" w:rsidR="00104A21" w:rsidRPr="00104A21" w:rsidRDefault="00104A21" w:rsidP="00104A21">
            <w:r w:rsidRPr="00104A21">
              <w:t>67</w:t>
            </w:r>
          </w:p>
        </w:tc>
        <w:tc>
          <w:tcPr>
            <w:tcW w:w="1985" w:type="dxa"/>
            <w:noWrap/>
            <w:hideMark/>
          </w:tcPr>
          <w:p w14:paraId="65A67889" w14:textId="77777777" w:rsidR="00104A21" w:rsidRPr="00104A21" w:rsidRDefault="00104A21" w:rsidP="00104A21">
            <w:r w:rsidRPr="00104A21">
              <w:t>2</w:t>
            </w:r>
          </w:p>
        </w:tc>
      </w:tr>
      <w:tr w:rsidR="00104A21" w:rsidRPr="00104A21" w14:paraId="514727A7" w14:textId="77777777" w:rsidTr="00104A21">
        <w:trPr>
          <w:trHeight w:val="300"/>
        </w:trPr>
        <w:tc>
          <w:tcPr>
            <w:tcW w:w="960" w:type="dxa"/>
            <w:noWrap/>
            <w:hideMark/>
          </w:tcPr>
          <w:p w14:paraId="2D8E5273" w14:textId="77777777" w:rsidR="00104A21" w:rsidRPr="00104A21" w:rsidRDefault="00104A21">
            <w:r w:rsidRPr="00104A21">
              <w:t>NPL</w:t>
            </w:r>
          </w:p>
        </w:tc>
        <w:tc>
          <w:tcPr>
            <w:tcW w:w="3146" w:type="dxa"/>
            <w:noWrap/>
            <w:hideMark/>
          </w:tcPr>
          <w:p w14:paraId="47FDE1A4" w14:textId="77777777" w:rsidR="00104A21" w:rsidRPr="00104A21" w:rsidRDefault="00104A21">
            <w:r w:rsidRPr="00104A21">
              <w:t>Nepal</w:t>
            </w:r>
          </w:p>
        </w:tc>
        <w:tc>
          <w:tcPr>
            <w:tcW w:w="284" w:type="dxa"/>
            <w:noWrap/>
            <w:hideMark/>
          </w:tcPr>
          <w:p w14:paraId="71C61E93" w14:textId="77777777" w:rsidR="00104A21" w:rsidRPr="00104A21" w:rsidRDefault="00104A21" w:rsidP="00104A21">
            <w:r w:rsidRPr="00104A21">
              <w:t>66</w:t>
            </w:r>
          </w:p>
        </w:tc>
        <w:tc>
          <w:tcPr>
            <w:tcW w:w="1275" w:type="dxa"/>
            <w:noWrap/>
            <w:hideMark/>
          </w:tcPr>
          <w:p w14:paraId="588FF0FA" w14:textId="77777777" w:rsidR="00104A21" w:rsidRPr="00104A21" w:rsidRDefault="00104A21" w:rsidP="00104A21">
            <w:r w:rsidRPr="00104A21">
              <w:t>66</w:t>
            </w:r>
          </w:p>
        </w:tc>
        <w:tc>
          <w:tcPr>
            <w:tcW w:w="1985" w:type="dxa"/>
            <w:noWrap/>
            <w:hideMark/>
          </w:tcPr>
          <w:p w14:paraId="251C7F2A" w14:textId="77777777" w:rsidR="00104A21" w:rsidRPr="00104A21" w:rsidRDefault="00104A21" w:rsidP="00104A21">
            <w:r w:rsidRPr="00104A21">
              <w:t>0</w:t>
            </w:r>
          </w:p>
        </w:tc>
      </w:tr>
      <w:tr w:rsidR="00104A21" w:rsidRPr="00104A21" w14:paraId="39415FCF" w14:textId="77777777" w:rsidTr="00104A21">
        <w:trPr>
          <w:trHeight w:val="300"/>
        </w:trPr>
        <w:tc>
          <w:tcPr>
            <w:tcW w:w="960" w:type="dxa"/>
            <w:noWrap/>
            <w:hideMark/>
          </w:tcPr>
          <w:p w14:paraId="31C910C1" w14:textId="77777777" w:rsidR="00104A21" w:rsidRPr="00104A21" w:rsidRDefault="00104A21">
            <w:r w:rsidRPr="00104A21">
              <w:t>SEN</w:t>
            </w:r>
          </w:p>
        </w:tc>
        <w:tc>
          <w:tcPr>
            <w:tcW w:w="3146" w:type="dxa"/>
            <w:noWrap/>
            <w:hideMark/>
          </w:tcPr>
          <w:p w14:paraId="099482D9" w14:textId="77777777" w:rsidR="00104A21" w:rsidRPr="00104A21" w:rsidRDefault="00104A21">
            <w:r w:rsidRPr="00104A21">
              <w:t>Senegal</w:t>
            </w:r>
          </w:p>
        </w:tc>
        <w:tc>
          <w:tcPr>
            <w:tcW w:w="284" w:type="dxa"/>
            <w:noWrap/>
            <w:hideMark/>
          </w:tcPr>
          <w:p w14:paraId="216C844B" w14:textId="77777777" w:rsidR="00104A21" w:rsidRPr="00104A21" w:rsidRDefault="00104A21" w:rsidP="00104A21">
            <w:r w:rsidRPr="00104A21">
              <w:t>67</w:t>
            </w:r>
          </w:p>
        </w:tc>
        <w:tc>
          <w:tcPr>
            <w:tcW w:w="1275" w:type="dxa"/>
            <w:noWrap/>
            <w:hideMark/>
          </w:tcPr>
          <w:p w14:paraId="5B1BF355" w14:textId="77777777" w:rsidR="00104A21" w:rsidRPr="00104A21" w:rsidRDefault="00104A21" w:rsidP="00104A21">
            <w:r w:rsidRPr="00104A21">
              <w:t>64</w:t>
            </w:r>
          </w:p>
        </w:tc>
        <w:tc>
          <w:tcPr>
            <w:tcW w:w="1985" w:type="dxa"/>
            <w:noWrap/>
            <w:hideMark/>
          </w:tcPr>
          <w:p w14:paraId="5A52E5A9" w14:textId="77777777" w:rsidR="00104A21" w:rsidRPr="00104A21" w:rsidRDefault="00104A21" w:rsidP="00104A21">
            <w:r w:rsidRPr="00104A21">
              <w:t>-3</w:t>
            </w:r>
          </w:p>
        </w:tc>
      </w:tr>
      <w:tr w:rsidR="00104A21" w:rsidRPr="00104A21" w14:paraId="3DA5BF59" w14:textId="77777777" w:rsidTr="00104A21">
        <w:trPr>
          <w:trHeight w:val="300"/>
        </w:trPr>
        <w:tc>
          <w:tcPr>
            <w:tcW w:w="960" w:type="dxa"/>
            <w:noWrap/>
            <w:hideMark/>
          </w:tcPr>
          <w:p w14:paraId="1C0552C1" w14:textId="77777777" w:rsidR="00104A21" w:rsidRPr="00104A21" w:rsidRDefault="00104A21">
            <w:r w:rsidRPr="00104A21">
              <w:t>IDN</w:t>
            </w:r>
          </w:p>
        </w:tc>
        <w:tc>
          <w:tcPr>
            <w:tcW w:w="3146" w:type="dxa"/>
            <w:noWrap/>
            <w:hideMark/>
          </w:tcPr>
          <w:p w14:paraId="134485B1" w14:textId="77777777" w:rsidR="00104A21" w:rsidRPr="00104A21" w:rsidRDefault="00104A21">
            <w:r w:rsidRPr="00104A21">
              <w:t>Indonesia</w:t>
            </w:r>
          </w:p>
        </w:tc>
        <w:tc>
          <w:tcPr>
            <w:tcW w:w="284" w:type="dxa"/>
            <w:noWrap/>
            <w:hideMark/>
          </w:tcPr>
          <w:p w14:paraId="46C98708" w14:textId="77777777" w:rsidR="00104A21" w:rsidRPr="00104A21" w:rsidRDefault="00104A21" w:rsidP="00104A21">
            <w:r w:rsidRPr="00104A21">
              <w:t>68</w:t>
            </w:r>
          </w:p>
        </w:tc>
        <w:tc>
          <w:tcPr>
            <w:tcW w:w="1275" w:type="dxa"/>
            <w:noWrap/>
            <w:hideMark/>
          </w:tcPr>
          <w:p w14:paraId="3C4E0C6F" w14:textId="77777777" w:rsidR="00104A21" w:rsidRPr="00104A21" w:rsidRDefault="00104A21" w:rsidP="00104A21">
            <w:r w:rsidRPr="00104A21">
              <w:t>68</w:t>
            </w:r>
          </w:p>
        </w:tc>
        <w:tc>
          <w:tcPr>
            <w:tcW w:w="1985" w:type="dxa"/>
            <w:noWrap/>
            <w:hideMark/>
          </w:tcPr>
          <w:p w14:paraId="193FBF97" w14:textId="77777777" w:rsidR="00104A21" w:rsidRPr="00104A21" w:rsidRDefault="00104A21" w:rsidP="00104A21">
            <w:r w:rsidRPr="00104A21">
              <w:t>0</w:t>
            </w:r>
          </w:p>
        </w:tc>
      </w:tr>
      <w:tr w:rsidR="00104A21" w:rsidRPr="00104A21" w14:paraId="42D20FE4" w14:textId="77777777" w:rsidTr="00104A21">
        <w:trPr>
          <w:trHeight w:val="300"/>
        </w:trPr>
        <w:tc>
          <w:tcPr>
            <w:tcW w:w="960" w:type="dxa"/>
            <w:noWrap/>
            <w:hideMark/>
          </w:tcPr>
          <w:p w14:paraId="1AAA9BB7" w14:textId="77777777" w:rsidR="00104A21" w:rsidRPr="00104A21" w:rsidRDefault="00104A21">
            <w:r w:rsidRPr="00104A21">
              <w:t>PHL</w:t>
            </w:r>
          </w:p>
        </w:tc>
        <w:tc>
          <w:tcPr>
            <w:tcW w:w="3146" w:type="dxa"/>
            <w:noWrap/>
            <w:hideMark/>
          </w:tcPr>
          <w:p w14:paraId="1E2481EA" w14:textId="77777777" w:rsidR="00104A21" w:rsidRPr="00104A21" w:rsidRDefault="00104A21">
            <w:r w:rsidRPr="00104A21">
              <w:t>Philippines (the)</w:t>
            </w:r>
          </w:p>
        </w:tc>
        <w:tc>
          <w:tcPr>
            <w:tcW w:w="284" w:type="dxa"/>
            <w:noWrap/>
            <w:hideMark/>
          </w:tcPr>
          <w:p w14:paraId="7998BDF4" w14:textId="77777777" w:rsidR="00104A21" w:rsidRPr="00104A21" w:rsidRDefault="00104A21" w:rsidP="00104A21">
            <w:r w:rsidRPr="00104A21">
              <w:t>69</w:t>
            </w:r>
          </w:p>
        </w:tc>
        <w:tc>
          <w:tcPr>
            <w:tcW w:w="1275" w:type="dxa"/>
            <w:noWrap/>
            <w:hideMark/>
          </w:tcPr>
          <w:p w14:paraId="73BC3292" w14:textId="77777777" w:rsidR="00104A21" w:rsidRPr="00104A21" w:rsidRDefault="00104A21" w:rsidP="00104A21">
            <w:r w:rsidRPr="00104A21">
              <w:t>69</w:t>
            </w:r>
          </w:p>
        </w:tc>
        <w:tc>
          <w:tcPr>
            <w:tcW w:w="1985" w:type="dxa"/>
            <w:noWrap/>
            <w:hideMark/>
          </w:tcPr>
          <w:p w14:paraId="15ED11D7" w14:textId="77777777" w:rsidR="00104A21" w:rsidRPr="00104A21" w:rsidRDefault="00104A21" w:rsidP="00104A21">
            <w:r w:rsidRPr="00104A21">
              <w:t>0</w:t>
            </w:r>
          </w:p>
        </w:tc>
      </w:tr>
      <w:tr w:rsidR="00104A21" w:rsidRPr="00104A21" w14:paraId="22526CE2" w14:textId="77777777" w:rsidTr="00104A21">
        <w:trPr>
          <w:trHeight w:val="300"/>
        </w:trPr>
        <w:tc>
          <w:tcPr>
            <w:tcW w:w="960" w:type="dxa"/>
            <w:noWrap/>
            <w:hideMark/>
          </w:tcPr>
          <w:p w14:paraId="0FB86CCE" w14:textId="77777777" w:rsidR="00104A21" w:rsidRPr="00104A21" w:rsidRDefault="00104A21">
            <w:r w:rsidRPr="00104A21">
              <w:t>IND</w:t>
            </w:r>
          </w:p>
        </w:tc>
        <w:tc>
          <w:tcPr>
            <w:tcW w:w="3146" w:type="dxa"/>
            <w:noWrap/>
            <w:hideMark/>
          </w:tcPr>
          <w:p w14:paraId="3132DF8C" w14:textId="77777777" w:rsidR="00104A21" w:rsidRPr="00104A21" w:rsidRDefault="00104A21">
            <w:r w:rsidRPr="00104A21">
              <w:t>India</w:t>
            </w:r>
          </w:p>
        </w:tc>
        <w:tc>
          <w:tcPr>
            <w:tcW w:w="284" w:type="dxa"/>
            <w:noWrap/>
            <w:hideMark/>
          </w:tcPr>
          <w:p w14:paraId="07B6C6FE" w14:textId="77777777" w:rsidR="00104A21" w:rsidRPr="00104A21" w:rsidRDefault="00104A21" w:rsidP="00104A21">
            <w:r w:rsidRPr="00104A21">
              <w:t>70</w:t>
            </w:r>
          </w:p>
        </w:tc>
        <w:tc>
          <w:tcPr>
            <w:tcW w:w="1275" w:type="dxa"/>
            <w:noWrap/>
            <w:hideMark/>
          </w:tcPr>
          <w:p w14:paraId="09FCBC8B" w14:textId="77777777" w:rsidR="00104A21" w:rsidRPr="00104A21" w:rsidRDefault="00104A21" w:rsidP="00104A21">
            <w:r w:rsidRPr="00104A21">
              <w:t>70</w:t>
            </w:r>
          </w:p>
        </w:tc>
        <w:tc>
          <w:tcPr>
            <w:tcW w:w="1985" w:type="dxa"/>
            <w:noWrap/>
            <w:hideMark/>
          </w:tcPr>
          <w:p w14:paraId="3FD9D1CD" w14:textId="77777777" w:rsidR="00104A21" w:rsidRPr="00104A21" w:rsidRDefault="00104A21" w:rsidP="00104A21">
            <w:r w:rsidRPr="00104A21">
              <w:t>0</w:t>
            </w:r>
          </w:p>
        </w:tc>
      </w:tr>
      <w:tr w:rsidR="00104A21" w:rsidRPr="00104A21" w14:paraId="2BF4B0EF" w14:textId="77777777" w:rsidTr="00104A21">
        <w:trPr>
          <w:trHeight w:val="300"/>
        </w:trPr>
        <w:tc>
          <w:tcPr>
            <w:tcW w:w="960" w:type="dxa"/>
            <w:noWrap/>
            <w:hideMark/>
          </w:tcPr>
          <w:p w14:paraId="4F27D18C" w14:textId="77777777" w:rsidR="00104A21" w:rsidRPr="00104A21" w:rsidRDefault="00104A21">
            <w:r w:rsidRPr="00104A21">
              <w:t>PRY</w:t>
            </w:r>
          </w:p>
        </w:tc>
        <w:tc>
          <w:tcPr>
            <w:tcW w:w="3146" w:type="dxa"/>
            <w:noWrap/>
            <w:hideMark/>
          </w:tcPr>
          <w:p w14:paraId="459ED195" w14:textId="77777777" w:rsidR="00104A21" w:rsidRPr="00104A21" w:rsidRDefault="00104A21">
            <w:r w:rsidRPr="00104A21">
              <w:t>Paraguay</w:t>
            </w:r>
          </w:p>
        </w:tc>
        <w:tc>
          <w:tcPr>
            <w:tcW w:w="284" w:type="dxa"/>
            <w:noWrap/>
            <w:hideMark/>
          </w:tcPr>
          <w:p w14:paraId="78DB2647" w14:textId="77777777" w:rsidR="00104A21" w:rsidRPr="00104A21" w:rsidRDefault="00104A21" w:rsidP="00104A21">
            <w:r w:rsidRPr="00104A21">
              <w:t>71</w:t>
            </w:r>
          </w:p>
        </w:tc>
        <w:tc>
          <w:tcPr>
            <w:tcW w:w="1275" w:type="dxa"/>
            <w:noWrap/>
            <w:hideMark/>
          </w:tcPr>
          <w:p w14:paraId="0A587A3E" w14:textId="77777777" w:rsidR="00104A21" w:rsidRPr="00104A21" w:rsidRDefault="00104A21" w:rsidP="00104A21">
            <w:r w:rsidRPr="00104A21">
              <w:t>71</w:t>
            </w:r>
          </w:p>
        </w:tc>
        <w:tc>
          <w:tcPr>
            <w:tcW w:w="1985" w:type="dxa"/>
            <w:noWrap/>
            <w:hideMark/>
          </w:tcPr>
          <w:p w14:paraId="7F564727" w14:textId="77777777" w:rsidR="00104A21" w:rsidRPr="00104A21" w:rsidRDefault="00104A21" w:rsidP="00104A21">
            <w:r w:rsidRPr="00104A21">
              <w:t>0</w:t>
            </w:r>
          </w:p>
        </w:tc>
      </w:tr>
      <w:tr w:rsidR="00104A21" w:rsidRPr="00104A21" w14:paraId="557B087B" w14:textId="77777777" w:rsidTr="00104A21">
        <w:trPr>
          <w:trHeight w:val="300"/>
        </w:trPr>
        <w:tc>
          <w:tcPr>
            <w:tcW w:w="960" w:type="dxa"/>
            <w:noWrap/>
            <w:hideMark/>
          </w:tcPr>
          <w:p w14:paraId="65348DC6" w14:textId="77777777" w:rsidR="00104A21" w:rsidRPr="00104A21" w:rsidRDefault="00104A21">
            <w:r w:rsidRPr="00104A21">
              <w:t>LBN</w:t>
            </w:r>
          </w:p>
        </w:tc>
        <w:tc>
          <w:tcPr>
            <w:tcW w:w="3146" w:type="dxa"/>
            <w:noWrap/>
            <w:hideMark/>
          </w:tcPr>
          <w:p w14:paraId="2C2FD3AD" w14:textId="77777777" w:rsidR="00104A21" w:rsidRPr="00104A21" w:rsidRDefault="00104A21">
            <w:r w:rsidRPr="00104A21">
              <w:t>Lebanon</w:t>
            </w:r>
          </w:p>
        </w:tc>
        <w:tc>
          <w:tcPr>
            <w:tcW w:w="284" w:type="dxa"/>
            <w:noWrap/>
            <w:hideMark/>
          </w:tcPr>
          <w:p w14:paraId="41D85928" w14:textId="77777777" w:rsidR="00104A21" w:rsidRPr="00104A21" w:rsidRDefault="00104A21" w:rsidP="00104A21">
            <w:r w:rsidRPr="00104A21">
              <w:t>72</w:t>
            </w:r>
          </w:p>
        </w:tc>
        <w:tc>
          <w:tcPr>
            <w:tcW w:w="1275" w:type="dxa"/>
            <w:noWrap/>
            <w:hideMark/>
          </w:tcPr>
          <w:p w14:paraId="23E12E0C" w14:textId="77777777" w:rsidR="00104A21" w:rsidRPr="00104A21" w:rsidRDefault="00104A21" w:rsidP="00104A21">
            <w:r w:rsidRPr="00104A21">
              <w:t>73</w:t>
            </w:r>
          </w:p>
        </w:tc>
        <w:tc>
          <w:tcPr>
            <w:tcW w:w="1985" w:type="dxa"/>
            <w:noWrap/>
            <w:hideMark/>
          </w:tcPr>
          <w:p w14:paraId="10B04606" w14:textId="77777777" w:rsidR="00104A21" w:rsidRPr="00104A21" w:rsidRDefault="00104A21" w:rsidP="00104A21">
            <w:r w:rsidRPr="00104A21">
              <w:t>1</w:t>
            </w:r>
          </w:p>
        </w:tc>
      </w:tr>
      <w:tr w:rsidR="00104A21" w:rsidRPr="00104A21" w14:paraId="1F414918" w14:textId="77777777" w:rsidTr="00104A21">
        <w:trPr>
          <w:trHeight w:val="300"/>
        </w:trPr>
        <w:tc>
          <w:tcPr>
            <w:tcW w:w="960" w:type="dxa"/>
            <w:noWrap/>
            <w:hideMark/>
          </w:tcPr>
          <w:p w14:paraId="6C012847" w14:textId="77777777" w:rsidR="00104A21" w:rsidRPr="00104A21" w:rsidRDefault="00104A21">
            <w:r w:rsidRPr="00104A21">
              <w:t>STP</w:t>
            </w:r>
          </w:p>
        </w:tc>
        <w:tc>
          <w:tcPr>
            <w:tcW w:w="3146" w:type="dxa"/>
            <w:noWrap/>
            <w:hideMark/>
          </w:tcPr>
          <w:p w14:paraId="03732495" w14:textId="77777777" w:rsidR="00104A21" w:rsidRPr="00104A21" w:rsidRDefault="00104A21">
            <w:r w:rsidRPr="00104A21">
              <w:t>Sao Tome and Principe</w:t>
            </w:r>
          </w:p>
        </w:tc>
        <w:tc>
          <w:tcPr>
            <w:tcW w:w="284" w:type="dxa"/>
            <w:noWrap/>
            <w:hideMark/>
          </w:tcPr>
          <w:p w14:paraId="734F141C" w14:textId="77777777" w:rsidR="00104A21" w:rsidRPr="00104A21" w:rsidRDefault="00104A21" w:rsidP="00104A21">
            <w:r w:rsidRPr="00104A21">
              <w:t>73</w:t>
            </w:r>
          </w:p>
        </w:tc>
        <w:tc>
          <w:tcPr>
            <w:tcW w:w="1275" w:type="dxa"/>
            <w:noWrap/>
            <w:hideMark/>
          </w:tcPr>
          <w:p w14:paraId="3BC367EA" w14:textId="77777777" w:rsidR="00104A21" w:rsidRPr="00104A21" w:rsidRDefault="00104A21" w:rsidP="00104A21">
            <w:r w:rsidRPr="00104A21">
              <w:t>74</w:t>
            </w:r>
          </w:p>
        </w:tc>
        <w:tc>
          <w:tcPr>
            <w:tcW w:w="1985" w:type="dxa"/>
            <w:noWrap/>
            <w:hideMark/>
          </w:tcPr>
          <w:p w14:paraId="52764BA8" w14:textId="77777777" w:rsidR="00104A21" w:rsidRPr="00104A21" w:rsidRDefault="00104A21" w:rsidP="00104A21">
            <w:r w:rsidRPr="00104A21">
              <w:t>1</w:t>
            </w:r>
          </w:p>
        </w:tc>
      </w:tr>
      <w:tr w:rsidR="00104A21" w:rsidRPr="00104A21" w14:paraId="6F4F51A9" w14:textId="77777777" w:rsidTr="00104A21">
        <w:trPr>
          <w:trHeight w:val="300"/>
        </w:trPr>
        <w:tc>
          <w:tcPr>
            <w:tcW w:w="960" w:type="dxa"/>
            <w:noWrap/>
            <w:hideMark/>
          </w:tcPr>
          <w:p w14:paraId="269DE820" w14:textId="77777777" w:rsidR="00104A21" w:rsidRPr="00104A21" w:rsidRDefault="00104A21">
            <w:r w:rsidRPr="00104A21">
              <w:t>DZA</w:t>
            </w:r>
          </w:p>
        </w:tc>
        <w:tc>
          <w:tcPr>
            <w:tcW w:w="3146" w:type="dxa"/>
            <w:noWrap/>
            <w:hideMark/>
          </w:tcPr>
          <w:p w14:paraId="12DED544" w14:textId="77777777" w:rsidR="00104A21" w:rsidRPr="00104A21" w:rsidRDefault="00104A21">
            <w:r w:rsidRPr="00104A21">
              <w:t>Algeria</w:t>
            </w:r>
          </w:p>
        </w:tc>
        <w:tc>
          <w:tcPr>
            <w:tcW w:w="284" w:type="dxa"/>
            <w:noWrap/>
            <w:hideMark/>
          </w:tcPr>
          <w:p w14:paraId="09A849AE" w14:textId="77777777" w:rsidR="00104A21" w:rsidRPr="00104A21" w:rsidRDefault="00104A21" w:rsidP="00104A21">
            <w:r w:rsidRPr="00104A21">
              <w:t>74</w:t>
            </w:r>
          </w:p>
        </w:tc>
        <w:tc>
          <w:tcPr>
            <w:tcW w:w="1275" w:type="dxa"/>
            <w:noWrap/>
            <w:hideMark/>
          </w:tcPr>
          <w:p w14:paraId="181F3FA0" w14:textId="77777777" w:rsidR="00104A21" w:rsidRPr="00104A21" w:rsidRDefault="00104A21" w:rsidP="00104A21">
            <w:r w:rsidRPr="00104A21">
              <w:t>80</w:t>
            </w:r>
          </w:p>
        </w:tc>
        <w:tc>
          <w:tcPr>
            <w:tcW w:w="1985" w:type="dxa"/>
            <w:noWrap/>
            <w:hideMark/>
          </w:tcPr>
          <w:p w14:paraId="01D8A56F" w14:textId="77777777" w:rsidR="00104A21" w:rsidRPr="00104A21" w:rsidRDefault="00104A21" w:rsidP="00104A21">
            <w:r w:rsidRPr="00104A21">
              <w:t>6</w:t>
            </w:r>
          </w:p>
        </w:tc>
      </w:tr>
      <w:tr w:rsidR="00104A21" w:rsidRPr="00104A21" w14:paraId="423B9EF1" w14:textId="77777777" w:rsidTr="00104A21">
        <w:trPr>
          <w:trHeight w:val="300"/>
        </w:trPr>
        <w:tc>
          <w:tcPr>
            <w:tcW w:w="960" w:type="dxa"/>
            <w:noWrap/>
            <w:hideMark/>
          </w:tcPr>
          <w:p w14:paraId="50FCC565" w14:textId="77777777" w:rsidR="00104A21" w:rsidRPr="00104A21" w:rsidRDefault="00104A21">
            <w:r w:rsidRPr="00104A21">
              <w:t>SLV</w:t>
            </w:r>
          </w:p>
        </w:tc>
        <w:tc>
          <w:tcPr>
            <w:tcW w:w="3146" w:type="dxa"/>
            <w:noWrap/>
            <w:hideMark/>
          </w:tcPr>
          <w:p w14:paraId="0C2D8DFC" w14:textId="77777777" w:rsidR="00104A21" w:rsidRPr="00104A21" w:rsidRDefault="00104A21">
            <w:r w:rsidRPr="00104A21">
              <w:t>El Salvador</w:t>
            </w:r>
          </w:p>
        </w:tc>
        <w:tc>
          <w:tcPr>
            <w:tcW w:w="284" w:type="dxa"/>
            <w:noWrap/>
            <w:hideMark/>
          </w:tcPr>
          <w:p w14:paraId="4AACAB4D" w14:textId="77777777" w:rsidR="00104A21" w:rsidRPr="00104A21" w:rsidRDefault="00104A21" w:rsidP="00104A21">
            <w:r w:rsidRPr="00104A21">
              <w:t>75</w:t>
            </w:r>
          </w:p>
        </w:tc>
        <w:tc>
          <w:tcPr>
            <w:tcW w:w="1275" w:type="dxa"/>
            <w:noWrap/>
            <w:hideMark/>
          </w:tcPr>
          <w:p w14:paraId="5D348FFF" w14:textId="77777777" w:rsidR="00104A21" w:rsidRPr="00104A21" w:rsidRDefault="00104A21" w:rsidP="00104A21">
            <w:r w:rsidRPr="00104A21">
              <w:t>75</w:t>
            </w:r>
          </w:p>
        </w:tc>
        <w:tc>
          <w:tcPr>
            <w:tcW w:w="1985" w:type="dxa"/>
            <w:noWrap/>
            <w:hideMark/>
          </w:tcPr>
          <w:p w14:paraId="44852079" w14:textId="77777777" w:rsidR="00104A21" w:rsidRPr="00104A21" w:rsidRDefault="00104A21" w:rsidP="00104A21">
            <w:r w:rsidRPr="00104A21">
              <w:t>0</w:t>
            </w:r>
          </w:p>
        </w:tc>
      </w:tr>
      <w:tr w:rsidR="00104A21" w:rsidRPr="00104A21" w14:paraId="449E85A8" w14:textId="77777777" w:rsidTr="00104A21">
        <w:trPr>
          <w:trHeight w:val="300"/>
        </w:trPr>
        <w:tc>
          <w:tcPr>
            <w:tcW w:w="960" w:type="dxa"/>
            <w:noWrap/>
            <w:hideMark/>
          </w:tcPr>
          <w:p w14:paraId="044D6D5A" w14:textId="77777777" w:rsidR="00104A21" w:rsidRPr="00104A21" w:rsidRDefault="00104A21">
            <w:r w:rsidRPr="00104A21">
              <w:t>KGZ</w:t>
            </w:r>
          </w:p>
        </w:tc>
        <w:tc>
          <w:tcPr>
            <w:tcW w:w="3146" w:type="dxa"/>
            <w:noWrap/>
            <w:hideMark/>
          </w:tcPr>
          <w:p w14:paraId="2968DB75" w14:textId="77777777" w:rsidR="00104A21" w:rsidRPr="00104A21" w:rsidRDefault="00104A21">
            <w:r w:rsidRPr="00104A21">
              <w:t>Kyrgyzstan</w:t>
            </w:r>
          </w:p>
        </w:tc>
        <w:tc>
          <w:tcPr>
            <w:tcW w:w="284" w:type="dxa"/>
            <w:noWrap/>
            <w:hideMark/>
          </w:tcPr>
          <w:p w14:paraId="36B7CF1A" w14:textId="77777777" w:rsidR="00104A21" w:rsidRPr="00104A21" w:rsidRDefault="00104A21" w:rsidP="00104A21">
            <w:r w:rsidRPr="00104A21">
              <w:t>76</w:t>
            </w:r>
          </w:p>
        </w:tc>
        <w:tc>
          <w:tcPr>
            <w:tcW w:w="1275" w:type="dxa"/>
            <w:noWrap/>
            <w:hideMark/>
          </w:tcPr>
          <w:p w14:paraId="4490E9BE" w14:textId="77777777" w:rsidR="00104A21" w:rsidRPr="00104A21" w:rsidRDefault="00104A21" w:rsidP="00104A21">
            <w:r w:rsidRPr="00104A21">
              <w:t>77</w:t>
            </w:r>
          </w:p>
        </w:tc>
        <w:tc>
          <w:tcPr>
            <w:tcW w:w="1985" w:type="dxa"/>
            <w:noWrap/>
            <w:hideMark/>
          </w:tcPr>
          <w:p w14:paraId="0663FAF0" w14:textId="77777777" w:rsidR="00104A21" w:rsidRPr="00104A21" w:rsidRDefault="00104A21" w:rsidP="00104A21">
            <w:r w:rsidRPr="00104A21">
              <w:t>1</w:t>
            </w:r>
          </w:p>
        </w:tc>
      </w:tr>
      <w:tr w:rsidR="00104A21" w:rsidRPr="00104A21" w14:paraId="12A36763" w14:textId="77777777" w:rsidTr="00104A21">
        <w:trPr>
          <w:trHeight w:val="300"/>
        </w:trPr>
        <w:tc>
          <w:tcPr>
            <w:tcW w:w="960" w:type="dxa"/>
            <w:noWrap/>
            <w:hideMark/>
          </w:tcPr>
          <w:p w14:paraId="107A47EA" w14:textId="77777777" w:rsidR="00104A21" w:rsidRPr="00104A21" w:rsidRDefault="00104A21">
            <w:r w:rsidRPr="00104A21">
              <w:t>UZB</w:t>
            </w:r>
          </w:p>
        </w:tc>
        <w:tc>
          <w:tcPr>
            <w:tcW w:w="3146" w:type="dxa"/>
            <w:noWrap/>
            <w:hideMark/>
          </w:tcPr>
          <w:p w14:paraId="3E25933B" w14:textId="77777777" w:rsidR="00104A21" w:rsidRPr="00104A21" w:rsidRDefault="00104A21">
            <w:r w:rsidRPr="00104A21">
              <w:t>Uzbekistan</w:t>
            </w:r>
          </w:p>
        </w:tc>
        <w:tc>
          <w:tcPr>
            <w:tcW w:w="284" w:type="dxa"/>
            <w:noWrap/>
            <w:hideMark/>
          </w:tcPr>
          <w:p w14:paraId="428E1341" w14:textId="77777777" w:rsidR="00104A21" w:rsidRPr="00104A21" w:rsidRDefault="00104A21" w:rsidP="00104A21">
            <w:r w:rsidRPr="00104A21">
              <w:t>77</w:t>
            </w:r>
          </w:p>
        </w:tc>
        <w:tc>
          <w:tcPr>
            <w:tcW w:w="1275" w:type="dxa"/>
            <w:noWrap/>
            <w:hideMark/>
          </w:tcPr>
          <w:p w14:paraId="5F856FC4" w14:textId="77777777" w:rsidR="00104A21" w:rsidRPr="00104A21" w:rsidRDefault="00104A21" w:rsidP="00104A21">
            <w:r w:rsidRPr="00104A21">
              <w:t>82</w:t>
            </w:r>
          </w:p>
        </w:tc>
        <w:tc>
          <w:tcPr>
            <w:tcW w:w="1985" w:type="dxa"/>
            <w:noWrap/>
            <w:hideMark/>
          </w:tcPr>
          <w:p w14:paraId="1D1D932A" w14:textId="77777777" w:rsidR="00104A21" w:rsidRPr="00104A21" w:rsidRDefault="00104A21" w:rsidP="00104A21">
            <w:r w:rsidRPr="00104A21">
              <w:t>5</w:t>
            </w:r>
          </w:p>
        </w:tc>
      </w:tr>
      <w:tr w:rsidR="00104A21" w:rsidRPr="00104A21" w14:paraId="7EE53B00" w14:textId="77777777" w:rsidTr="00104A21">
        <w:trPr>
          <w:trHeight w:val="300"/>
        </w:trPr>
        <w:tc>
          <w:tcPr>
            <w:tcW w:w="960" w:type="dxa"/>
            <w:noWrap/>
            <w:hideMark/>
          </w:tcPr>
          <w:p w14:paraId="21C1EC20" w14:textId="77777777" w:rsidR="00104A21" w:rsidRPr="00104A21" w:rsidRDefault="00104A21">
            <w:r w:rsidRPr="00104A21">
              <w:t>ZAF</w:t>
            </w:r>
          </w:p>
        </w:tc>
        <w:tc>
          <w:tcPr>
            <w:tcW w:w="3146" w:type="dxa"/>
            <w:noWrap/>
            <w:hideMark/>
          </w:tcPr>
          <w:p w14:paraId="278C5314" w14:textId="77777777" w:rsidR="00104A21" w:rsidRPr="00104A21" w:rsidRDefault="00104A21">
            <w:r w:rsidRPr="00104A21">
              <w:t>South Africa</w:t>
            </w:r>
          </w:p>
        </w:tc>
        <w:tc>
          <w:tcPr>
            <w:tcW w:w="284" w:type="dxa"/>
            <w:noWrap/>
            <w:hideMark/>
          </w:tcPr>
          <w:p w14:paraId="4D5BFCBB" w14:textId="77777777" w:rsidR="00104A21" w:rsidRPr="00104A21" w:rsidRDefault="00104A21" w:rsidP="00104A21">
            <w:r w:rsidRPr="00104A21">
              <w:t>78</w:t>
            </w:r>
          </w:p>
        </w:tc>
        <w:tc>
          <w:tcPr>
            <w:tcW w:w="1275" w:type="dxa"/>
            <w:noWrap/>
            <w:hideMark/>
          </w:tcPr>
          <w:p w14:paraId="5CFB834C" w14:textId="77777777" w:rsidR="00104A21" w:rsidRPr="00104A21" w:rsidRDefault="00104A21" w:rsidP="00104A21">
            <w:r w:rsidRPr="00104A21">
              <w:t>76</w:t>
            </w:r>
          </w:p>
        </w:tc>
        <w:tc>
          <w:tcPr>
            <w:tcW w:w="1985" w:type="dxa"/>
            <w:noWrap/>
            <w:hideMark/>
          </w:tcPr>
          <w:p w14:paraId="37E8F3FE" w14:textId="77777777" w:rsidR="00104A21" w:rsidRPr="00104A21" w:rsidRDefault="00104A21" w:rsidP="00104A21">
            <w:r w:rsidRPr="00104A21">
              <w:t>-2</w:t>
            </w:r>
          </w:p>
        </w:tc>
      </w:tr>
      <w:tr w:rsidR="00104A21" w:rsidRPr="00104A21" w14:paraId="6C222734" w14:textId="77777777" w:rsidTr="00104A21">
        <w:trPr>
          <w:trHeight w:val="300"/>
        </w:trPr>
        <w:tc>
          <w:tcPr>
            <w:tcW w:w="960" w:type="dxa"/>
            <w:noWrap/>
            <w:hideMark/>
          </w:tcPr>
          <w:p w14:paraId="3B156623" w14:textId="77777777" w:rsidR="00104A21" w:rsidRPr="00104A21" w:rsidRDefault="00104A21">
            <w:r w:rsidRPr="00104A21">
              <w:t>COL</w:t>
            </w:r>
          </w:p>
        </w:tc>
        <w:tc>
          <w:tcPr>
            <w:tcW w:w="3146" w:type="dxa"/>
            <w:noWrap/>
            <w:hideMark/>
          </w:tcPr>
          <w:p w14:paraId="3EFC1F5C" w14:textId="77777777" w:rsidR="00104A21" w:rsidRPr="00104A21" w:rsidRDefault="00104A21">
            <w:r w:rsidRPr="00104A21">
              <w:t>Colombia</w:t>
            </w:r>
          </w:p>
        </w:tc>
        <w:tc>
          <w:tcPr>
            <w:tcW w:w="284" w:type="dxa"/>
            <w:noWrap/>
            <w:hideMark/>
          </w:tcPr>
          <w:p w14:paraId="694BF3AC" w14:textId="77777777" w:rsidR="00104A21" w:rsidRPr="00104A21" w:rsidRDefault="00104A21" w:rsidP="00104A21">
            <w:r w:rsidRPr="00104A21">
              <w:t>79</w:t>
            </w:r>
          </w:p>
        </w:tc>
        <w:tc>
          <w:tcPr>
            <w:tcW w:w="1275" w:type="dxa"/>
            <w:noWrap/>
            <w:hideMark/>
          </w:tcPr>
          <w:p w14:paraId="21CFF2DD" w14:textId="77777777" w:rsidR="00104A21" w:rsidRPr="00104A21" w:rsidRDefault="00104A21" w:rsidP="00104A21">
            <w:r w:rsidRPr="00104A21">
              <w:t>78</w:t>
            </w:r>
          </w:p>
        </w:tc>
        <w:tc>
          <w:tcPr>
            <w:tcW w:w="1985" w:type="dxa"/>
            <w:noWrap/>
            <w:hideMark/>
          </w:tcPr>
          <w:p w14:paraId="41A4D8E9" w14:textId="77777777" w:rsidR="00104A21" w:rsidRPr="00104A21" w:rsidRDefault="00104A21" w:rsidP="00104A21">
            <w:r w:rsidRPr="00104A21">
              <w:t>-1</w:t>
            </w:r>
          </w:p>
        </w:tc>
      </w:tr>
      <w:tr w:rsidR="00104A21" w:rsidRPr="00104A21" w14:paraId="4E44836E" w14:textId="77777777" w:rsidTr="00104A21">
        <w:trPr>
          <w:trHeight w:val="300"/>
        </w:trPr>
        <w:tc>
          <w:tcPr>
            <w:tcW w:w="960" w:type="dxa"/>
            <w:noWrap/>
            <w:hideMark/>
          </w:tcPr>
          <w:p w14:paraId="7546D772" w14:textId="77777777" w:rsidR="00104A21" w:rsidRPr="00104A21" w:rsidRDefault="00104A21">
            <w:r w:rsidRPr="00104A21">
              <w:t>OMN</w:t>
            </w:r>
          </w:p>
        </w:tc>
        <w:tc>
          <w:tcPr>
            <w:tcW w:w="3146" w:type="dxa"/>
            <w:noWrap/>
            <w:hideMark/>
          </w:tcPr>
          <w:p w14:paraId="39C41D6F" w14:textId="77777777" w:rsidR="00104A21" w:rsidRPr="00104A21" w:rsidRDefault="00104A21">
            <w:r w:rsidRPr="00104A21">
              <w:t>Oman</w:t>
            </w:r>
          </w:p>
        </w:tc>
        <w:tc>
          <w:tcPr>
            <w:tcW w:w="284" w:type="dxa"/>
            <w:noWrap/>
            <w:hideMark/>
          </w:tcPr>
          <w:p w14:paraId="33AA1041" w14:textId="77777777" w:rsidR="00104A21" w:rsidRPr="00104A21" w:rsidRDefault="00104A21" w:rsidP="00104A21">
            <w:r w:rsidRPr="00104A21">
              <w:t>80</w:t>
            </w:r>
          </w:p>
        </w:tc>
        <w:tc>
          <w:tcPr>
            <w:tcW w:w="1275" w:type="dxa"/>
            <w:noWrap/>
            <w:hideMark/>
          </w:tcPr>
          <w:p w14:paraId="1E3E5ACB" w14:textId="77777777" w:rsidR="00104A21" w:rsidRPr="00104A21" w:rsidRDefault="00104A21" w:rsidP="00104A21">
            <w:r w:rsidRPr="00104A21">
              <w:t>72</w:t>
            </w:r>
          </w:p>
        </w:tc>
        <w:tc>
          <w:tcPr>
            <w:tcW w:w="1985" w:type="dxa"/>
            <w:noWrap/>
            <w:hideMark/>
          </w:tcPr>
          <w:p w14:paraId="592DD4AB" w14:textId="77777777" w:rsidR="00104A21" w:rsidRPr="00104A21" w:rsidRDefault="00104A21" w:rsidP="00104A21">
            <w:r w:rsidRPr="00104A21">
              <w:t>-8</w:t>
            </w:r>
          </w:p>
        </w:tc>
      </w:tr>
      <w:tr w:rsidR="00104A21" w:rsidRPr="00104A21" w14:paraId="0894008C" w14:textId="77777777" w:rsidTr="00104A21">
        <w:trPr>
          <w:trHeight w:val="300"/>
        </w:trPr>
        <w:tc>
          <w:tcPr>
            <w:tcW w:w="960" w:type="dxa"/>
            <w:noWrap/>
            <w:hideMark/>
          </w:tcPr>
          <w:p w14:paraId="3572EE99" w14:textId="77777777" w:rsidR="00104A21" w:rsidRPr="00104A21" w:rsidRDefault="00104A21">
            <w:r w:rsidRPr="00104A21">
              <w:t>VUT</w:t>
            </w:r>
          </w:p>
        </w:tc>
        <w:tc>
          <w:tcPr>
            <w:tcW w:w="3146" w:type="dxa"/>
            <w:noWrap/>
            <w:hideMark/>
          </w:tcPr>
          <w:p w14:paraId="1538430B" w14:textId="77777777" w:rsidR="00104A21" w:rsidRPr="00104A21" w:rsidRDefault="00104A21">
            <w:r w:rsidRPr="00104A21">
              <w:t>Vanuatu</w:t>
            </w:r>
          </w:p>
        </w:tc>
        <w:tc>
          <w:tcPr>
            <w:tcW w:w="284" w:type="dxa"/>
            <w:noWrap/>
            <w:hideMark/>
          </w:tcPr>
          <w:p w14:paraId="2A70C035" w14:textId="77777777" w:rsidR="00104A21" w:rsidRPr="00104A21" w:rsidRDefault="00104A21" w:rsidP="00104A21">
            <w:r w:rsidRPr="00104A21">
              <w:t>81</w:t>
            </w:r>
          </w:p>
        </w:tc>
        <w:tc>
          <w:tcPr>
            <w:tcW w:w="1275" w:type="dxa"/>
            <w:noWrap/>
            <w:hideMark/>
          </w:tcPr>
          <w:p w14:paraId="428A8878" w14:textId="77777777" w:rsidR="00104A21" w:rsidRPr="00104A21" w:rsidRDefault="00104A21" w:rsidP="00104A21">
            <w:r w:rsidRPr="00104A21">
              <w:t>79</w:t>
            </w:r>
          </w:p>
        </w:tc>
        <w:tc>
          <w:tcPr>
            <w:tcW w:w="1985" w:type="dxa"/>
            <w:noWrap/>
            <w:hideMark/>
          </w:tcPr>
          <w:p w14:paraId="57A24DEA" w14:textId="77777777" w:rsidR="00104A21" w:rsidRPr="00104A21" w:rsidRDefault="00104A21" w:rsidP="00104A21">
            <w:r w:rsidRPr="00104A21">
              <w:t>-2</w:t>
            </w:r>
          </w:p>
        </w:tc>
      </w:tr>
      <w:tr w:rsidR="00104A21" w:rsidRPr="00104A21" w14:paraId="09765D5C" w14:textId="77777777" w:rsidTr="00104A21">
        <w:trPr>
          <w:trHeight w:val="300"/>
        </w:trPr>
        <w:tc>
          <w:tcPr>
            <w:tcW w:w="960" w:type="dxa"/>
            <w:noWrap/>
            <w:hideMark/>
          </w:tcPr>
          <w:p w14:paraId="30E5BBF9" w14:textId="77777777" w:rsidR="00104A21" w:rsidRPr="00104A21" w:rsidRDefault="00104A21">
            <w:r w:rsidRPr="00104A21">
              <w:t>GHA</w:t>
            </w:r>
          </w:p>
        </w:tc>
        <w:tc>
          <w:tcPr>
            <w:tcW w:w="3146" w:type="dxa"/>
            <w:noWrap/>
            <w:hideMark/>
          </w:tcPr>
          <w:p w14:paraId="78691360" w14:textId="77777777" w:rsidR="00104A21" w:rsidRPr="00104A21" w:rsidRDefault="00104A21">
            <w:r w:rsidRPr="00104A21">
              <w:t>Ghana</w:t>
            </w:r>
          </w:p>
        </w:tc>
        <w:tc>
          <w:tcPr>
            <w:tcW w:w="284" w:type="dxa"/>
            <w:noWrap/>
            <w:hideMark/>
          </w:tcPr>
          <w:p w14:paraId="7219347F" w14:textId="77777777" w:rsidR="00104A21" w:rsidRPr="00104A21" w:rsidRDefault="00104A21" w:rsidP="00104A21">
            <w:r w:rsidRPr="00104A21">
              <w:t>82</w:t>
            </w:r>
          </w:p>
        </w:tc>
        <w:tc>
          <w:tcPr>
            <w:tcW w:w="1275" w:type="dxa"/>
            <w:noWrap/>
            <w:hideMark/>
          </w:tcPr>
          <w:p w14:paraId="4BFFD842" w14:textId="77777777" w:rsidR="00104A21" w:rsidRPr="00104A21" w:rsidRDefault="00104A21" w:rsidP="00104A21">
            <w:r w:rsidRPr="00104A21">
              <w:t>81</w:t>
            </w:r>
          </w:p>
        </w:tc>
        <w:tc>
          <w:tcPr>
            <w:tcW w:w="1985" w:type="dxa"/>
            <w:noWrap/>
            <w:hideMark/>
          </w:tcPr>
          <w:p w14:paraId="31183A03" w14:textId="77777777" w:rsidR="00104A21" w:rsidRPr="00104A21" w:rsidRDefault="00104A21" w:rsidP="00104A21">
            <w:r w:rsidRPr="00104A21">
              <w:t>-1</w:t>
            </w:r>
          </w:p>
        </w:tc>
      </w:tr>
      <w:tr w:rsidR="00104A21" w:rsidRPr="00104A21" w14:paraId="2675EA3F" w14:textId="77777777" w:rsidTr="00104A21">
        <w:trPr>
          <w:trHeight w:val="300"/>
        </w:trPr>
        <w:tc>
          <w:tcPr>
            <w:tcW w:w="960" w:type="dxa"/>
            <w:noWrap/>
            <w:hideMark/>
          </w:tcPr>
          <w:p w14:paraId="1CE844DA" w14:textId="77777777" w:rsidR="00104A21" w:rsidRPr="00104A21" w:rsidRDefault="00104A21">
            <w:r w:rsidRPr="00104A21">
              <w:t>SAU</w:t>
            </w:r>
          </w:p>
        </w:tc>
        <w:tc>
          <w:tcPr>
            <w:tcW w:w="3146" w:type="dxa"/>
            <w:noWrap/>
            <w:hideMark/>
          </w:tcPr>
          <w:p w14:paraId="15A61C0A" w14:textId="77777777" w:rsidR="00104A21" w:rsidRPr="00104A21" w:rsidRDefault="00104A21">
            <w:r w:rsidRPr="00104A21">
              <w:t>Saudi Arabia</w:t>
            </w:r>
          </w:p>
        </w:tc>
        <w:tc>
          <w:tcPr>
            <w:tcW w:w="284" w:type="dxa"/>
            <w:noWrap/>
            <w:hideMark/>
          </w:tcPr>
          <w:p w14:paraId="208E71FE" w14:textId="77777777" w:rsidR="00104A21" w:rsidRPr="00104A21" w:rsidRDefault="00104A21" w:rsidP="00104A21">
            <w:r w:rsidRPr="00104A21">
              <w:t>83</w:t>
            </w:r>
          </w:p>
        </w:tc>
        <w:tc>
          <w:tcPr>
            <w:tcW w:w="1275" w:type="dxa"/>
            <w:noWrap/>
            <w:hideMark/>
          </w:tcPr>
          <w:p w14:paraId="13B7E642" w14:textId="77777777" w:rsidR="00104A21" w:rsidRPr="00104A21" w:rsidRDefault="00104A21" w:rsidP="00104A21">
            <w:r w:rsidRPr="00104A21">
              <w:t>83</w:t>
            </w:r>
          </w:p>
        </w:tc>
        <w:tc>
          <w:tcPr>
            <w:tcW w:w="1985" w:type="dxa"/>
            <w:noWrap/>
            <w:hideMark/>
          </w:tcPr>
          <w:p w14:paraId="1109224F" w14:textId="77777777" w:rsidR="00104A21" w:rsidRPr="00104A21" w:rsidRDefault="00104A21" w:rsidP="00104A21">
            <w:r w:rsidRPr="00104A21">
              <w:t>0</w:t>
            </w:r>
          </w:p>
        </w:tc>
      </w:tr>
      <w:tr w:rsidR="00104A21" w:rsidRPr="00104A21" w14:paraId="0FACAD28" w14:textId="77777777" w:rsidTr="00104A21">
        <w:trPr>
          <w:trHeight w:val="300"/>
        </w:trPr>
        <w:tc>
          <w:tcPr>
            <w:tcW w:w="960" w:type="dxa"/>
            <w:noWrap/>
            <w:hideMark/>
          </w:tcPr>
          <w:p w14:paraId="14A8398C" w14:textId="77777777" w:rsidR="00104A21" w:rsidRPr="00104A21" w:rsidRDefault="00104A21">
            <w:r w:rsidRPr="00104A21">
              <w:t>TUR</w:t>
            </w:r>
          </w:p>
        </w:tc>
        <w:tc>
          <w:tcPr>
            <w:tcW w:w="3146" w:type="dxa"/>
            <w:noWrap/>
            <w:hideMark/>
          </w:tcPr>
          <w:p w14:paraId="14B46E5A" w14:textId="77777777" w:rsidR="00104A21" w:rsidRPr="00104A21" w:rsidRDefault="00104A21">
            <w:r w:rsidRPr="00104A21">
              <w:t>Turkey</w:t>
            </w:r>
          </w:p>
        </w:tc>
        <w:tc>
          <w:tcPr>
            <w:tcW w:w="284" w:type="dxa"/>
            <w:noWrap/>
            <w:hideMark/>
          </w:tcPr>
          <w:p w14:paraId="68FA38E7" w14:textId="77777777" w:rsidR="00104A21" w:rsidRPr="00104A21" w:rsidRDefault="00104A21" w:rsidP="00104A21">
            <w:r w:rsidRPr="00104A21">
              <w:t>84</w:t>
            </w:r>
          </w:p>
        </w:tc>
        <w:tc>
          <w:tcPr>
            <w:tcW w:w="1275" w:type="dxa"/>
            <w:noWrap/>
            <w:hideMark/>
          </w:tcPr>
          <w:p w14:paraId="6265D753" w14:textId="77777777" w:rsidR="00104A21" w:rsidRPr="00104A21" w:rsidRDefault="00104A21" w:rsidP="00104A21">
            <w:r w:rsidRPr="00104A21">
              <w:t>85</w:t>
            </w:r>
          </w:p>
        </w:tc>
        <w:tc>
          <w:tcPr>
            <w:tcW w:w="1985" w:type="dxa"/>
            <w:noWrap/>
            <w:hideMark/>
          </w:tcPr>
          <w:p w14:paraId="78026A15" w14:textId="77777777" w:rsidR="00104A21" w:rsidRPr="00104A21" w:rsidRDefault="00104A21" w:rsidP="00104A21">
            <w:r w:rsidRPr="00104A21">
              <w:t>1</w:t>
            </w:r>
          </w:p>
        </w:tc>
      </w:tr>
      <w:tr w:rsidR="00104A21" w:rsidRPr="00104A21" w14:paraId="23DBED3C" w14:textId="77777777" w:rsidTr="00104A21">
        <w:trPr>
          <w:trHeight w:val="300"/>
        </w:trPr>
        <w:tc>
          <w:tcPr>
            <w:tcW w:w="960" w:type="dxa"/>
            <w:noWrap/>
            <w:hideMark/>
          </w:tcPr>
          <w:p w14:paraId="6E7B7F04" w14:textId="77777777" w:rsidR="00104A21" w:rsidRPr="00104A21" w:rsidRDefault="00104A21">
            <w:r w:rsidRPr="00104A21">
              <w:t>PER</w:t>
            </w:r>
          </w:p>
        </w:tc>
        <w:tc>
          <w:tcPr>
            <w:tcW w:w="3146" w:type="dxa"/>
            <w:noWrap/>
            <w:hideMark/>
          </w:tcPr>
          <w:p w14:paraId="12C4B218" w14:textId="77777777" w:rsidR="00104A21" w:rsidRPr="00104A21" w:rsidRDefault="00104A21">
            <w:r w:rsidRPr="00104A21">
              <w:t>Peru</w:t>
            </w:r>
          </w:p>
        </w:tc>
        <w:tc>
          <w:tcPr>
            <w:tcW w:w="284" w:type="dxa"/>
            <w:noWrap/>
            <w:hideMark/>
          </w:tcPr>
          <w:p w14:paraId="1EF0FD17" w14:textId="77777777" w:rsidR="00104A21" w:rsidRPr="00104A21" w:rsidRDefault="00104A21" w:rsidP="00104A21">
            <w:r w:rsidRPr="00104A21">
              <w:t>85</w:t>
            </w:r>
          </w:p>
        </w:tc>
        <w:tc>
          <w:tcPr>
            <w:tcW w:w="1275" w:type="dxa"/>
            <w:noWrap/>
            <w:hideMark/>
          </w:tcPr>
          <w:p w14:paraId="1E2A21F1" w14:textId="77777777" w:rsidR="00104A21" w:rsidRPr="00104A21" w:rsidRDefault="00104A21" w:rsidP="00104A21">
            <w:r w:rsidRPr="00104A21">
              <w:t>84</w:t>
            </w:r>
          </w:p>
        </w:tc>
        <w:tc>
          <w:tcPr>
            <w:tcW w:w="1985" w:type="dxa"/>
            <w:noWrap/>
            <w:hideMark/>
          </w:tcPr>
          <w:p w14:paraId="5164D212" w14:textId="77777777" w:rsidR="00104A21" w:rsidRPr="00104A21" w:rsidRDefault="00104A21" w:rsidP="00104A21">
            <w:r w:rsidRPr="00104A21">
              <w:t>-1</w:t>
            </w:r>
          </w:p>
        </w:tc>
      </w:tr>
      <w:tr w:rsidR="00104A21" w:rsidRPr="00104A21" w14:paraId="1A97B6D5" w14:textId="77777777" w:rsidTr="00104A21">
        <w:trPr>
          <w:trHeight w:val="300"/>
        </w:trPr>
        <w:tc>
          <w:tcPr>
            <w:tcW w:w="960" w:type="dxa"/>
            <w:noWrap/>
            <w:hideMark/>
          </w:tcPr>
          <w:p w14:paraId="4728D177" w14:textId="77777777" w:rsidR="00104A21" w:rsidRPr="00104A21" w:rsidRDefault="00104A21">
            <w:r w:rsidRPr="00104A21">
              <w:t>MEX</w:t>
            </w:r>
          </w:p>
        </w:tc>
        <w:tc>
          <w:tcPr>
            <w:tcW w:w="3146" w:type="dxa"/>
            <w:noWrap/>
            <w:hideMark/>
          </w:tcPr>
          <w:p w14:paraId="03F8A4B1" w14:textId="77777777" w:rsidR="00104A21" w:rsidRPr="00104A21" w:rsidRDefault="00104A21">
            <w:r w:rsidRPr="00104A21">
              <w:t>Mexico</w:t>
            </w:r>
          </w:p>
        </w:tc>
        <w:tc>
          <w:tcPr>
            <w:tcW w:w="284" w:type="dxa"/>
            <w:noWrap/>
            <w:hideMark/>
          </w:tcPr>
          <w:p w14:paraId="74D2C156" w14:textId="77777777" w:rsidR="00104A21" w:rsidRPr="00104A21" w:rsidRDefault="00104A21" w:rsidP="00104A21">
            <w:r w:rsidRPr="00104A21">
              <w:t>86</w:t>
            </w:r>
          </w:p>
        </w:tc>
        <w:tc>
          <w:tcPr>
            <w:tcW w:w="1275" w:type="dxa"/>
            <w:noWrap/>
            <w:hideMark/>
          </w:tcPr>
          <w:p w14:paraId="544FF26F" w14:textId="77777777" w:rsidR="00104A21" w:rsidRPr="00104A21" w:rsidRDefault="00104A21" w:rsidP="00104A21">
            <w:r w:rsidRPr="00104A21">
              <w:t>86</w:t>
            </w:r>
          </w:p>
        </w:tc>
        <w:tc>
          <w:tcPr>
            <w:tcW w:w="1985" w:type="dxa"/>
            <w:noWrap/>
            <w:hideMark/>
          </w:tcPr>
          <w:p w14:paraId="1A145F46" w14:textId="77777777" w:rsidR="00104A21" w:rsidRPr="00104A21" w:rsidRDefault="00104A21" w:rsidP="00104A21">
            <w:r w:rsidRPr="00104A21">
              <w:t>0</w:t>
            </w:r>
          </w:p>
        </w:tc>
      </w:tr>
      <w:tr w:rsidR="00104A21" w:rsidRPr="00104A21" w14:paraId="1E815FEE" w14:textId="77777777" w:rsidTr="00104A21">
        <w:trPr>
          <w:trHeight w:val="300"/>
        </w:trPr>
        <w:tc>
          <w:tcPr>
            <w:tcW w:w="960" w:type="dxa"/>
            <w:noWrap/>
            <w:hideMark/>
          </w:tcPr>
          <w:p w14:paraId="494DB7E9" w14:textId="77777777" w:rsidR="00104A21" w:rsidRPr="00104A21" w:rsidRDefault="00104A21">
            <w:r w:rsidRPr="00104A21">
              <w:t>BHR</w:t>
            </w:r>
          </w:p>
        </w:tc>
        <w:tc>
          <w:tcPr>
            <w:tcW w:w="3146" w:type="dxa"/>
            <w:noWrap/>
            <w:hideMark/>
          </w:tcPr>
          <w:p w14:paraId="459537C4" w14:textId="77777777" w:rsidR="00104A21" w:rsidRPr="00104A21" w:rsidRDefault="00104A21">
            <w:r w:rsidRPr="00104A21">
              <w:t>Bahrain</w:t>
            </w:r>
          </w:p>
        </w:tc>
        <w:tc>
          <w:tcPr>
            <w:tcW w:w="284" w:type="dxa"/>
            <w:noWrap/>
            <w:hideMark/>
          </w:tcPr>
          <w:p w14:paraId="0889370B" w14:textId="77777777" w:rsidR="00104A21" w:rsidRPr="00104A21" w:rsidRDefault="00104A21" w:rsidP="00104A21">
            <w:r w:rsidRPr="00104A21">
              <w:t>87</w:t>
            </w:r>
          </w:p>
        </w:tc>
        <w:tc>
          <w:tcPr>
            <w:tcW w:w="1275" w:type="dxa"/>
            <w:noWrap/>
            <w:hideMark/>
          </w:tcPr>
          <w:p w14:paraId="1311567F" w14:textId="77777777" w:rsidR="00104A21" w:rsidRPr="00104A21" w:rsidRDefault="00104A21" w:rsidP="00104A21">
            <w:r w:rsidRPr="00104A21">
              <w:t>88</w:t>
            </w:r>
          </w:p>
        </w:tc>
        <w:tc>
          <w:tcPr>
            <w:tcW w:w="1985" w:type="dxa"/>
            <w:noWrap/>
            <w:hideMark/>
          </w:tcPr>
          <w:p w14:paraId="1B301424" w14:textId="77777777" w:rsidR="00104A21" w:rsidRPr="00104A21" w:rsidRDefault="00104A21" w:rsidP="00104A21">
            <w:r w:rsidRPr="00104A21">
              <w:t>1</w:t>
            </w:r>
          </w:p>
        </w:tc>
      </w:tr>
      <w:tr w:rsidR="00104A21" w:rsidRPr="00104A21" w14:paraId="23CD473F" w14:textId="77777777" w:rsidTr="00104A21">
        <w:trPr>
          <w:trHeight w:val="300"/>
        </w:trPr>
        <w:tc>
          <w:tcPr>
            <w:tcW w:w="960" w:type="dxa"/>
            <w:noWrap/>
            <w:hideMark/>
          </w:tcPr>
          <w:p w14:paraId="6449DF70" w14:textId="77777777" w:rsidR="00104A21" w:rsidRPr="00104A21" w:rsidRDefault="00104A21">
            <w:r w:rsidRPr="00104A21">
              <w:t>SUR</w:t>
            </w:r>
          </w:p>
        </w:tc>
        <w:tc>
          <w:tcPr>
            <w:tcW w:w="3146" w:type="dxa"/>
            <w:noWrap/>
            <w:hideMark/>
          </w:tcPr>
          <w:p w14:paraId="010DAB73" w14:textId="77777777" w:rsidR="00104A21" w:rsidRPr="00104A21" w:rsidRDefault="00104A21">
            <w:r w:rsidRPr="00104A21">
              <w:t>Suriname</w:t>
            </w:r>
          </w:p>
        </w:tc>
        <w:tc>
          <w:tcPr>
            <w:tcW w:w="284" w:type="dxa"/>
            <w:noWrap/>
            <w:hideMark/>
          </w:tcPr>
          <w:p w14:paraId="04771381" w14:textId="77777777" w:rsidR="00104A21" w:rsidRPr="00104A21" w:rsidRDefault="00104A21" w:rsidP="00104A21">
            <w:r w:rsidRPr="00104A21">
              <w:t>88</w:t>
            </w:r>
          </w:p>
        </w:tc>
        <w:tc>
          <w:tcPr>
            <w:tcW w:w="1275" w:type="dxa"/>
            <w:noWrap/>
            <w:hideMark/>
          </w:tcPr>
          <w:p w14:paraId="6733DC3B" w14:textId="77777777" w:rsidR="00104A21" w:rsidRPr="00104A21" w:rsidRDefault="00104A21" w:rsidP="00104A21">
            <w:r w:rsidRPr="00104A21">
              <w:t>87</w:t>
            </w:r>
          </w:p>
        </w:tc>
        <w:tc>
          <w:tcPr>
            <w:tcW w:w="1985" w:type="dxa"/>
            <w:noWrap/>
            <w:hideMark/>
          </w:tcPr>
          <w:p w14:paraId="4B94BAC0" w14:textId="77777777" w:rsidR="00104A21" w:rsidRPr="00104A21" w:rsidRDefault="00104A21" w:rsidP="00104A21">
            <w:r w:rsidRPr="00104A21">
              <w:t>-1</w:t>
            </w:r>
          </w:p>
        </w:tc>
      </w:tr>
      <w:tr w:rsidR="00104A21" w:rsidRPr="00104A21" w14:paraId="6D077CA1" w14:textId="77777777" w:rsidTr="00104A21">
        <w:trPr>
          <w:trHeight w:val="300"/>
        </w:trPr>
        <w:tc>
          <w:tcPr>
            <w:tcW w:w="960" w:type="dxa"/>
            <w:noWrap/>
            <w:hideMark/>
          </w:tcPr>
          <w:p w14:paraId="1532FA28" w14:textId="77777777" w:rsidR="00104A21" w:rsidRPr="00104A21" w:rsidRDefault="00104A21">
            <w:r w:rsidRPr="00104A21">
              <w:t>ECU</w:t>
            </w:r>
          </w:p>
        </w:tc>
        <w:tc>
          <w:tcPr>
            <w:tcW w:w="3146" w:type="dxa"/>
            <w:noWrap/>
            <w:hideMark/>
          </w:tcPr>
          <w:p w14:paraId="5FB381D5" w14:textId="77777777" w:rsidR="00104A21" w:rsidRPr="00104A21" w:rsidRDefault="00104A21">
            <w:r w:rsidRPr="00104A21">
              <w:t>Ecuador</w:t>
            </w:r>
          </w:p>
        </w:tc>
        <w:tc>
          <w:tcPr>
            <w:tcW w:w="284" w:type="dxa"/>
            <w:noWrap/>
            <w:hideMark/>
          </w:tcPr>
          <w:p w14:paraId="0488B627" w14:textId="77777777" w:rsidR="00104A21" w:rsidRPr="00104A21" w:rsidRDefault="00104A21" w:rsidP="00104A21">
            <w:r w:rsidRPr="00104A21">
              <w:t>89</w:t>
            </w:r>
          </w:p>
        </w:tc>
        <w:tc>
          <w:tcPr>
            <w:tcW w:w="1275" w:type="dxa"/>
            <w:noWrap/>
            <w:hideMark/>
          </w:tcPr>
          <w:p w14:paraId="0BC0AD9E" w14:textId="77777777" w:rsidR="00104A21" w:rsidRPr="00104A21" w:rsidRDefault="00104A21" w:rsidP="00104A21">
            <w:r w:rsidRPr="00104A21">
              <w:t>89</w:t>
            </w:r>
          </w:p>
        </w:tc>
        <w:tc>
          <w:tcPr>
            <w:tcW w:w="1985" w:type="dxa"/>
            <w:noWrap/>
            <w:hideMark/>
          </w:tcPr>
          <w:p w14:paraId="79D149C1" w14:textId="77777777" w:rsidR="00104A21" w:rsidRPr="00104A21" w:rsidRDefault="00104A21" w:rsidP="00104A21">
            <w:r w:rsidRPr="00104A21">
              <w:t>0</w:t>
            </w:r>
          </w:p>
        </w:tc>
      </w:tr>
      <w:tr w:rsidR="00104A21" w:rsidRPr="00104A21" w14:paraId="795E9DA8" w14:textId="77777777" w:rsidTr="00104A21">
        <w:trPr>
          <w:trHeight w:val="300"/>
        </w:trPr>
        <w:tc>
          <w:tcPr>
            <w:tcW w:w="960" w:type="dxa"/>
            <w:noWrap/>
            <w:hideMark/>
          </w:tcPr>
          <w:p w14:paraId="53450EB8" w14:textId="77777777" w:rsidR="00104A21" w:rsidRPr="00104A21" w:rsidRDefault="00104A21">
            <w:r w:rsidRPr="00104A21">
              <w:t>NAM</w:t>
            </w:r>
          </w:p>
        </w:tc>
        <w:tc>
          <w:tcPr>
            <w:tcW w:w="3146" w:type="dxa"/>
            <w:noWrap/>
            <w:hideMark/>
          </w:tcPr>
          <w:p w14:paraId="1B5287C8" w14:textId="77777777" w:rsidR="00104A21" w:rsidRPr="00104A21" w:rsidRDefault="00104A21">
            <w:r w:rsidRPr="00104A21">
              <w:t>Namibia</w:t>
            </w:r>
          </w:p>
        </w:tc>
        <w:tc>
          <w:tcPr>
            <w:tcW w:w="284" w:type="dxa"/>
            <w:noWrap/>
            <w:hideMark/>
          </w:tcPr>
          <w:p w14:paraId="482FBC74" w14:textId="77777777" w:rsidR="00104A21" w:rsidRPr="00104A21" w:rsidRDefault="00104A21" w:rsidP="00104A21">
            <w:r w:rsidRPr="00104A21">
              <w:t>90</w:t>
            </w:r>
          </w:p>
        </w:tc>
        <w:tc>
          <w:tcPr>
            <w:tcW w:w="1275" w:type="dxa"/>
            <w:noWrap/>
            <w:hideMark/>
          </w:tcPr>
          <w:p w14:paraId="6A5D7BD7" w14:textId="77777777" w:rsidR="00104A21" w:rsidRPr="00104A21" w:rsidRDefault="00104A21" w:rsidP="00104A21">
            <w:r w:rsidRPr="00104A21">
              <w:t>90</w:t>
            </w:r>
          </w:p>
        </w:tc>
        <w:tc>
          <w:tcPr>
            <w:tcW w:w="1985" w:type="dxa"/>
            <w:noWrap/>
            <w:hideMark/>
          </w:tcPr>
          <w:p w14:paraId="1F64CECF" w14:textId="77777777" w:rsidR="00104A21" w:rsidRPr="00104A21" w:rsidRDefault="00104A21" w:rsidP="00104A21">
            <w:r w:rsidRPr="00104A21">
              <w:t>0</w:t>
            </w:r>
          </w:p>
        </w:tc>
      </w:tr>
      <w:tr w:rsidR="00104A21" w:rsidRPr="00104A21" w14:paraId="67E1288C" w14:textId="77777777" w:rsidTr="00104A21">
        <w:trPr>
          <w:trHeight w:val="300"/>
        </w:trPr>
        <w:tc>
          <w:tcPr>
            <w:tcW w:w="960" w:type="dxa"/>
            <w:noWrap/>
            <w:hideMark/>
          </w:tcPr>
          <w:p w14:paraId="3DD33AA8" w14:textId="77777777" w:rsidR="00104A21" w:rsidRPr="00104A21" w:rsidRDefault="00104A21">
            <w:r w:rsidRPr="00104A21">
              <w:t>DOM</w:t>
            </w:r>
          </w:p>
        </w:tc>
        <w:tc>
          <w:tcPr>
            <w:tcW w:w="3146" w:type="dxa"/>
            <w:noWrap/>
            <w:hideMark/>
          </w:tcPr>
          <w:p w14:paraId="6B7E05FC" w14:textId="77777777" w:rsidR="00104A21" w:rsidRPr="00104A21" w:rsidRDefault="00104A21">
            <w:r w:rsidRPr="00104A21">
              <w:t>Dominican Republic (the)</w:t>
            </w:r>
          </w:p>
        </w:tc>
        <w:tc>
          <w:tcPr>
            <w:tcW w:w="284" w:type="dxa"/>
            <w:noWrap/>
            <w:hideMark/>
          </w:tcPr>
          <w:p w14:paraId="5CB89546" w14:textId="77777777" w:rsidR="00104A21" w:rsidRPr="00104A21" w:rsidRDefault="00104A21" w:rsidP="00104A21">
            <w:r w:rsidRPr="00104A21">
              <w:t>91</w:t>
            </w:r>
          </w:p>
        </w:tc>
        <w:tc>
          <w:tcPr>
            <w:tcW w:w="1275" w:type="dxa"/>
            <w:noWrap/>
            <w:hideMark/>
          </w:tcPr>
          <w:p w14:paraId="30437AAB" w14:textId="77777777" w:rsidR="00104A21" w:rsidRPr="00104A21" w:rsidRDefault="00104A21" w:rsidP="00104A21">
            <w:r w:rsidRPr="00104A21">
              <w:t>91</w:t>
            </w:r>
          </w:p>
        </w:tc>
        <w:tc>
          <w:tcPr>
            <w:tcW w:w="1985" w:type="dxa"/>
            <w:noWrap/>
            <w:hideMark/>
          </w:tcPr>
          <w:p w14:paraId="27C5BC9A" w14:textId="77777777" w:rsidR="00104A21" w:rsidRPr="00104A21" w:rsidRDefault="00104A21" w:rsidP="00104A21">
            <w:r w:rsidRPr="00104A21">
              <w:t>0</w:t>
            </w:r>
          </w:p>
        </w:tc>
      </w:tr>
      <w:tr w:rsidR="00104A21" w:rsidRPr="00104A21" w14:paraId="6C8D5959" w14:textId="77777777" w:rsidTr="00104A21">
        <w:trPr>
          <w:trHeight w:val="300"/>
        </w:trPr>
        <w:tc>
          <w:tcPr>
            <w:tcW w:w="960" w:type="dxa"/>
            <w:noWrap/>
            <w:hideMark/>
          </w:tcPr>
          <w:p w14:paraId="43DD8370" w14:textId="77777777" w:rsidR="00104A21" w:rsidRPr="00104A21" w:rsidRDefault="00104A21">
            <w:r w:rsidRPr="00104A21">
              <w:t>VNM</w:t>
            </w:r>
          </w:p>
        </w:tc>
        <w:tc>
          <w:tcPr>
            <w:tcW w:w="3146" w:type="dxa"/>
            <w:noWrap/>
            <w:hideMark/>
          </w:tcPr>
          <w:p w14:paraId="24082DD7" w14:textId="77777777" w:rsidR="00104A21" w:rsidRPr="00104A21" w:rsidRDefault="00104A21">
            <w:r w:rsidRPr="00104A21">
              <w:t>Viet Nam</w:t>
            </w:r>
          </w:p>
        </w:tc>
        <w:tc>
          <w:tcPr>
            <w:tcW w:w="284" w:type="dxa"/>
            <w:noWrap/>
            <w:hideMark/>
          </w:tcPr>
          <w:p w14:paraId="68D355E3" w14:textId="77777777" w:rsidR="00104A21" w:rsidRPr="00104A21" w:rsidRDefault="00104A21" w:rsidP="00104A21">
            <w:r w:rsidRPr="00104A21">
              <w:t>92</w:t>
            </w:r>
          </w:p>
        </w:tc>
        <w:tc>
          <w:tcPr>
            <w:tcW w:w="1275" w:type="dxa"/>
            <w:noWrap/>
            <w:hideMark/>
          </w:tcPr>
          <w:p w14:paraId="0E92DBEE" w14:textId="77777777" w:rsidR="00104A21" w:rsidRPr="00104A21" w:rsidRDefault="00104A21" w:rsidP="00104A21">
            <w:r w:rsidRPr="00104A21">
              <w:t>93</w:t>
            </w:r>
          </w:p>
        </w:tc>
        <w:tc>
          <w:tcPr>
            <w:tcW w:w="1985" w:type="dxa"/>
            <w:noWrap/>
            <w:hideMark/>
          </w:tcPr>
          <w:p w14:paraId="330BF39B" w14:textId="77777777" w:rsidR="00104A21" w:rsidRPr="00104A21" w:rsidRDefault="00104A21" w:rsidP="00104A21">
            <w:r w:rsidRPr="00104A21">
              <w:t>1</w:t>
            </w:r>
          </w:p>
        </w:tc>
      </w:tr>
      <w:tr w:rsidR="00104A21" w:rsidRPr="00104A21" w14:paraId="45C059DC" w14:textId="77777777" w:rsidTr="00104A21">
        <w:trPr>
          <w:trHeight w:val="300"/>
        </w:trPr>
        <w:tc>
          <w:tcPr>
            <w:tcW w:w="960" w:type="dxa"/>
            <w:noWrap/>
            <w:hideMark/>
          </w:tcPr>
          <w:p w14:paraId="05A99596" w14:textId="77777777" w:rsidR="00104A21" w:rsidRPr="00104A21" w:rsidRDefault="00104A21">
            <w:r w:rsidRPr="00104A21">
              <w:t>GUY</w:t>
            </w:r>
          </w:p>
        </w:tc>
        <w:tc>
          <w:tcPr>
            <w:tcW w:w="3146" w:type="dxa"/>
            <w:noWrap/>
            <w:hideMark/>
          </w:tcPr>
          <w:p w14:paraId="55DC3E7C" w14:textId="77777777" w:rsidR="00104A21" w:rsidRPr="00104A21" w:rsidRDefault="00104A21">
            <w:r w:rsidRPr="00104A21">
              <w:t>Guyana</w:t>
            </w:r>
          </w:p>
        </w:tc>
        <w:tc>
          <w:tcPr>
            <w:tcW w:w="284" w:type="dxa"/>
            <w:noWrap/>
            <w:hideMark/>
          </w:tcPr>
          <w:p w14:paraId="7D55EE37" w14:textId="77777777" w:rsidR="00104A21" w:rsidRPr="00104A21" w:rsidRDefault="00104A21" w:rsidP="00104A21">
            <w:r w:rsidRPr="00104A21">
              <w:t>93</w:t>
            </w:r>
          </w:p>
        </w:tc>
        <w:tc>
          <w:tcPr>
            <w:tcW w:w="1275" w:type="dxa"/>
            <w:noWrap/>
            <w:hideMark/>
          </w:tcPr>
          <w:p w14:paraId="64A0A5A5" w14:textId="77777777" w:rsidR="00104A21" w:rsidRPr="00104A21" w:rsidRDefault="00104A21" w:rsidP="00104A21">
            <w:r w:rsidRPr="00104A21">
              <w:t>92</w:t>
            </w:r>
          </w:p>
        </w:tc>
        <w:tc>
          <w:tcPr>
            <w:tcW w:w="1985" w:type="dxa"/>
            <w:noWrap/>
            <w:hideMark/>
          </w:tcPr>
          <w:p w14:paraId="01FF99EA" w14:textId="77777777" w:rsidR="00104A21" w:rsidRPr="00104A21" w:rsidRDefault="00104A21" w:rsidP="00104A21">
            <w:r w:rsidRPr="00104A21">
              <w:t>-1</w:t>
            </w:r>
          </w:p>
        </w:tc>
      </w:tr>
      <w:tr w:rsidR="00104A21" w:rsidRPr="00104A21" w14:paraId="5D994680" w14:textId="77777777" w:rsidTr="00104A21">
        <w:trPr>
          <w:trHeight w:val="300"/>
        </w:trPr>
        <w:tc>
          <w:tcPr>
            <w:tcW w:w="960" w:type="dxa"/>
            <w:noWrap/>
            <w:hideMark/>
          </w:tcPr>
          <w:p w14:paraId="7F441B12" w14:textId="77777777" w:rsidR="00104A21" w:rsidRPr="00104A21" w:rsidRDefault="00104A21">
            <w:r w:rsidRPr="00104A21">
              <w:t>MDV</w:t>
            </w:r>
          </w:p>
        </w:tc>
        <w:tc>
          <w:tcPr>
            <w:tcW w:w="3146" w:type="dxa"/>
            <w:noWrap/>
            <w:hideMark/>
          </w:tcPr>
          <w:p w14:paraId="72CF83B0" w14:textId="77777777" w:rsidR="00104A21" w:rsidRPr="00104A21" w:rsidRDefault="00104A21">
            <w:r w:rsidRPr="00104A21">
              <w:t>Maldives</w:t>
            </w:r>
          </w:p>
        </w:tc>
        <w:tc>
          <w:tcPr>
            <w:tcW w:w="284" w:type="dxa"/>
            <w:noWrap/>
            <w:hideMark/>
          </w:tcPr>
          <w:p w14:paraId="1DFBE469" w14:textId="77777777" w:rsidR="00104A21" w:rsidRPr="00104A21" w:rsidRDefault="00104A21" w:rsidP="00104A21">
            <w:r w:rsidRPr="00104A21">
              <w:t>94</w:t>
            </w:r>
          </w:p>
        </w:tc>
        <w:tc>
          <w:tcPr>
            <w:tcW w:w="1275" w:type="dxa"/>
            <w:noWrap/>
            <w:hideMark/>
          </w:tcPr>
          <w:p w14:paraId="63765228" w14:textId="77777777" w:rsidR="00104A21" w:rsidRPr="00104A21" w:rsidRDefault="00104A21" w:rsidP="00104A21">
            <w:r w:rsidRPr="00104A21">
              <w:t>94</w:t>
            </w:r>
          </w:p>
        </w:tc>
        <w:tc>
          <w:tcPr>
            <w:tcW w:w="1985" w:type="dxa"/>
            <w:noWrap/>
            <w:hideMark/>
          </w:tcPr>
          <w:p w14:paraId="4D3AA358" w14:textId="77777777" w:rsidR="00104A21" w:rsidRPr="00104A21" w:rsidRDefault="00104A21" w:rsidP="00104A21">
            <w:r w:rsidRPr="00104A21">
              <w:t>0</w:t>
            </w:r>
          </w:p>
        </w:tc>
      </w:tr>
      <w:tr w:rsidR="00104A21" w:rsidRPr="00104A21" w14:paraId="7E297811" w14:textId="77777777" w:rsidTr="00104A21">
        <w:trPr>
          <w:trHeight w:val="300"/>
        </w:trPr>
        <w:tc>
          <w:tcPr>
            <w:tcW w:w="960" w:type="dxa"/>
            <w:noWrap/>
            <w:hideMark/>
          </w:tcPr>
          <w:p w14:paraId="5C328D0A" w14:textId="77777777" w:rsidR="00104A21" w:rsidRPr="00104A21" w:rsidRDefault="00104A21">
            <w:r w:rsidRPr="00104A21">
              <w:lastRenderedPageBreak/>
              <w:t>LKA</w:t>
            </w:r>
          </w:p>
        </w:tc>
        <w:tc>
          <w:tcPr>
            <w:tcW w:w="3146" w:type="dxa"/>
            <w:noWrap/>
            <w:hideMark/>
          </w:tcPr>
          <w:p w14:paraId="1A59B218" w14:textId="77777777" w:rsidR="00104A21" w:rsidRPr="00104A21" w:rsidRDefault="00104A21">
            <w:r w:rsidRPr="00104A21">
              <w:t>Sri Lanka</w:t>
            </w:r>
          </w:p>
        </w:tc>
        <w:tc>
          <w:tcPr>
            <w:tcW w:w="284" w:type="dxa"/>
            <w:noWrap/>
            <w:hideMark/>
          </w:tcPr>
          <w:p w14:paraId="7E12070D" w14:textId="77777777" w:rsidR="00104A21" w:rsidRPr="00104A21" w:rsidRDefault="00104A21" w:rsidP="00104A21">
            <w:r w:rsidRPr="00104A21">
              <w:t>95</w:t>
            </w:r>
          </w:p>
        </w:tc>
        <w:tc>
          <w:tcPr>
            <w:tcW w:w="1275" w:type="dxa"/>
            <w:noWrap/>
            <w:hideMark/>
          </w:tcPr>
          <w:p w14:paraId="14A570BE" w14:textId="77777777" w:rsidR="00104A21" w:rsidRPr="00104A21" w:rsidRDefault="00104A21" w:rsidP="00104A21">
            <w:r w:rsidRPr="00104A21">
              <w:t>95</w:t>
            </w:r>
          </w:p>
        </w:tc>
        <w:tc>
          <w:tcPr>
            <w:tcW w:w="1985" w:type="dxa"/>
            <w:noWrap/>
            <w:hideMark/>
          </w:tcPr>
          <w:p w14:paraId="29E2D59C" w14:textId="77777777" w:rsidR="00104A21" w:rsidRPr="00104A21" w:rsidRDefault="00104A21" w:rsidP="00104A21">
            <w:r w:rsidRPr="00104A21">
              <w:t>0</w:t>
            </w:r>
          </w:p>
        </w:tc>
      </w:tr>
      <w:tr w:rsidR="00104A21" w:rsidRPr="00104A21" w14:paraId="1896765A" w14:textId="77777777" w:rsidTr="00104A21">
        <w:trPr>
          <w:trHeight w:val="300"/>
        </w:trPr>
        <w:tc>
          <w:tcPr>
            <w:tcW w:w="960" w:type="dxa"/>
            <w:noWrap/>
            <w:hideMark/>
          </w:tcPr>
          <w:p w14:paraId="17F01F70" w14:textId="77777777" w:rsidR="00104A21" w:rsidRPr="00104A21" w:rsidRDefault="00104A21">
            <w:r w:rsidRPr="00104A21">
              <w:t>BTN</w:t>
            </w:r>
          </w:p>
        </w:tc>
        <w:tc>
          <w:tcPr>
            <w:tcW w:w="3146" w:type="dxa"/>
            <w:noWrap/>
            <w:hideMark/>
          </w:tcPr>
          <w:p w14:paraId="71F2B785" w14:textId="77777777" w:rsidR="00104A21" w:rsidRPr="00104A21" w:rsidRDefault="00104A21">
            <w:r w:rsidRPr="00104A21">
              <w:t>Bhutan</w:t>
            </w:r>
          </w:p>
        </w:tc>
        <w:tc>
          <w:tcPr>
            <w:tcW w:w="284" w:type="dxa"/>
            <w:noWrap/>
            <w:hideMark/>
          </w:tcPr>
          <w:p w14:paraId="07774D20" w14:textId="77777777" w:rsidR="00104A21" w:rsidRPr="00104A21" w:rsidRDefault="00104A21" w:rsidP="00104A21">
            <w:r w:rsidRPr="00104A21">
              <w:t>96</w:t>
            </w:r>
          </w:p>
        </w:tc>
        <w:tc>
          <w:tcPr>
            <w:tcW w:w="1275" w:type="dxa"/>
            <w:noWrap/>
            <w:hideMark/>
          </w:tcPr>
          <w:p w14:paraId="06D67602" w14:textId="77777777" w:rsidR="00104A21" w:rsidRPr="00104A21" w:rsidRDefault="00104A21" w:rsidP="00104A21">
            <w:r w:rsidRPr="00104A21">
              <w:t>96</w:t>
            </w:r>
          </w:p>
        </w:tc>
        <w:tc>
          <w:tcPr>
            <w:tcW w:w="1985" w:type="dxa"/>
            <w:noWrap/>
            <w:hideMark/>
          </w:tcPr>
          <w:p w14:paraId="6C79D2BC" w14:textId="77777777" w:rsidR="00104A21" w:rsidRPr="00104A21" w:rsidRDefault="00104A21" w:rsidP="00104A21">
            <w:r w:rsidRPr="00104A21">
              <w:t>0</w:t>
            </w:r>
          </w:p>
        </w:tc>
      </w:tr>
      <w:tr w:rsidR="00104A21" w:rsidRPr="00104A21" w14:paraId="358F1D16" w14:textId="77777777" w:rsidTr="00104A21">
        <w:trPr>
          <w:trHeight w:val="300"/>
        </w:trPr>
        <w:tc>
          <w:tcPr>
            <w:tcW w:w="960" w:type="dxa"/>
            <w:noWrap/>
            <w:hideMark/>
          </w:tcPr>
          <w:p w14:paraId="5F471E81" w14:textId="77777777" w:rsidR="00104A21" w:rsidRPr="00104A21" w:rsidRDefault="00104A21">
            <w:r w:rsidRPr="00104A21">
              <w:t>PAN</w:t>
            </w:r>
          </w:p>
        </w:tc>
        <w:tc>
          <w:tcPr>
            <w:tcW w:w="3146" w:type="dxa"/>
            <w:noWrap/>
            <w:hideMark/>
          </w:tcPr>
          <w:p w14:paraId="466A2377" w14:textId="77777777" w:rsidR="00104A21" w:rsidRPr="00104A21" w:rsidRDefault="00104A21">
            <w:r w:rsidRPr="00104A21">
              <w:t>Panama</w:t>
            </w:r>
          </w:p>
        </w:tc>
        <w:tc>
          <w:tcPr>
            <w:tcW w:w="284" w:type="dxa"/>
            <w:noWrap/>
            <w:hideMark/>
          </w:tcPr>
          <w:p w14:paraId="70DF5595" w14:textId="77777777" w:rsidR="00104A21" w:rsidRPr="00104A21" w:rsidRDefault="00104A21" w:rsidP="00104A21">
            <w:r w:rsidRPr="00104A21">
              <w:t>97</w:t>
            </w:r>
          </w:p>
        </w:tc>
        <w:tc>
          <w:tcPr>
            <w:tcW w:w="1275" w:type="dxa"/>
            <w:noWrap/>
            <w:hideMark/>
          </w:tcPr>
          <w:p w14:paraId="42E32EAA" w14:textId="77777777" w:rsidR="00104A21" w:rsidRPr="00104A21" w:rsidRDefault="00104A21" w:rsidP="00104A21">
            <w:r w:rsidRPr="00104A21">
              <w:t>97</w:t>
            </w:r>
          </w:p>
        </w:tc>
        <w:tc>
          <w:tcPr>
            <w:tcW w:w="1985" w:type="dxa"/>
            <w:noWrap/>
            <w:hideMark/>
          </w:tcPr>
          <w:p w14:paraId="2081FB36" w14:textId="77777777" w:rsidR="00104A21" w:rsidRPr="00104A21" w:rsidRDefault="00104A21" w:rsidP="00104A21">
            <w:r w:rsidRPr="00104A21">
              <w:t>0</w:t>
            </w:r>
          </w:p>
        </w:tc>
      </w:tr>
      <w:tr w:rsidR="00104A21" w:rsidRPr="00104A21" w14:paraId="274F7CB9" w14:textId="77777777" w:rsidTr="00104A21">
        <w:trPr>
          <w:trHeight w:val="300"/>
        </w:trPr>
        <w:tc>
          <w:tcPr>
            <w:tcW w:w="960" w:type="dxa"/>
            <w:noWrap/>
            <w:hideMark/>
          </w:tcPr>
          <w:p w14:paraId="4E5B9FFF" w14:textId="77777777" w:rsidR="00104A21" w:rsidRPr="00104A21" w:rsidRDefault="00104A21">
            <w:r w:rsidRPr="00104A21">
              <w:t>KWT</w:t>
            </w:r>
          </w:p>
        </w:tc>
        <w:tc>
          <w:tcPr>
            <w:tcW w:w="3146" w:type="dxa"/>
            <w:noWrap/>
            <w:hideMark/>
          </w:tcPr>
          <w:p w14:paraId="2C15CCA9" w14:textId="77777777" w:rsidR="00104A21" w:rsidRPr="00104A21" w:rsidRDefault="00104A21">
            <w:r w:rsidRPr="00104A21">
              <w:t>Kuwait</w:t>
            </w:r>
          </w:p>
        </w:tc>
        <w:tc>
          <w:tcPr>
            <w:tcW w:w="284" w:type="dxa"/>
            <w:noWrap/>
            <w:hideMark/>
          </w:tcPr>
          <w:p w14:paraId="5B592CC2" w14:textId="77777777" w:rsidR="00104A21" w:rsidRPr="00104A21" w:rsidRDefault="00104A21" w:rsidP="00104A21">
            <w:r w:rsidRPr="00104A21">
              <w:t>98</w:t>
            </w:r>
          </w:p>
        </w:tc>
        <w:tc>
          <w:tcPr>
            <w:tcW w:w="1275" w:type="dxa"/>
            <w:noWrap/>
            <w:hideMark/>
          </w:tcPr>
          <w:p w14:paraId="0717059E" w14:textId="77777777" w:rsidR="00104A21" w:rsidRPr="00104A21" w:rsidRDefault="00104A21" w:rsidP="00104A21">
            <w:r w:rsidRPr="00104A21">
              <w:t>103</w:t>
            </w:r>
          </w:p>
        </w:tc>
        <w:tc>
          <w:tcPr>
            <w:tcW w:w="1985" w:type="dxa"/>
            <w:noWrap/>
            <w:hideMark/>
          </w:tcPr>
          <w:p w14:paraId="193F2A89" w14:textId="77777777" w:rsidR="00104A21" w:rsidRPr="00104A21" w:rsidRDefault="00104A21" w:rsidP="00104A21">
            <w:r w:rsidRPr="00104A21">
              <w:t>5</w:t>
            </w:r>
          </w:p>
        </w:tc>
      </w:tr>
      <w:tr w:rsidR="00104A21" w:rsidRPr="00104A21" w14:paraId="00833252" w14:textId="77777777" w:rsidTr="00104A21">
        <w:trPr>
          <w:trHeight w:val="300"/>
        </w:trPr>
        <w:tc>
          <w:tcPr>
            <w:tcW w:w="960" w:type="dxa"/>
            <w:noWrap/>
            <w:hideMark/>
          </w:tcPr>
          <w:p w14:paraId="2F708C77" w14:textId="77777777" w:rsidR="00104A21" w:rsidRPr="00104A21" w:rsidRDefault="00104A21">
            <w:r w:rsidRPr="00104A21">
              <w:t>JOR</w:t>
            </w:r>
          </w:p>
        </w:tc>
        <w:tc>
          <w:tcPr>
            <w:tcW w:w="3146" w:type="dxa"/>
            <w:noWrap/>
            <w:hideMark/>
          </w:tcPr>
          <w:p w14:paraId="0BC9811C" w14:textId="77777777" w:rsidR="00104A21" w:rsidRPr="00104A21" w:rsidRDefault="00104A21">
            <w:r w:rsidRPr="00104A21">
              <w:t>Jordan</w:t>
            </w:r>
          </w:p>
        </w:tc>
        <w:tc>
          <w:tcPr>
            <w:tcW w:w="284" w:type="dxa"/>
            <w:noWrap/>
            <w:hideMark/>
          </w:tcPr>
          <w:p w14:paraId="4C6AB469" w14:textId="77777777" w:rsidR="00104A21" w:rsidRPr="00104A21" w:rsidRDefault="00104A21" w:rsidP="00104A21">
            <w:r w:rsidRPr="00104A21">
              <w:t>99</w:t>
            </w:r>
          </w:p>
        </w:tc>
        <w:tc>
          <w:tcPr>
            <w:tcW w:w="1275" w:type="dxa"/>
            <w:noWrap/>
            <w:hideMark/>
          </w:tcPr>
          <w:p w14:paraId="3498048D" w14:textId="77777777" w:rsidR="00104A21" w:rsidRPr="00104A21" w:rsidRDefault="00104A21" w:rsidP="00104A21">
            <w:r w:rsidRPr="00104A21">
              <w:t>99</w:t>
            </w:r>
          </w:p>
        </w:tc>
        <w:tc>
          <w:tcPr>
            <w:tcW w:w="1985" w:type="dxa"/>
            <w:noWrap/>
            <w:hideMark/>
          </w:tcPr>
          <w:p w14:paraId="46F357FC" w14:textId="77777777" w:rsidR="00104A21" w:rsidRPr="00104A21" w:rsidRDefault="00104A21" w:rsidP="00104A21">
            <w:r w:rsidRPr="00104A21">
              <w:t>0</w:t>
            </w:r>
          </w:p>
        </w:tc>
      </w:tr>
      <w:tr w:rsidR="00104A21" w:rsidRPr="00104A21" w14:paraId="0CF0FC4D" w14:textId="77777777" w:rsidTr="00104A21">
        <w:trPr>
          <w:trHeight w:val="300"/>
        </w:trPr>
        <w:tc>
          <w:tcPr>
            <w:tcW w:w="960" w:type="dxa"/>
            <w:noWrap/>
            <w:hideMark/>
          </w:tcPr>
          <w:p w14:paraId="442E2A1D" w14:textId="77777777" w:rsidR="00104A21" w:rsidRPr="00104A21" w:rsidRDefault="00104A21">
            <w:r w:rsidRPr="00104A21">
              <w:t>THA</w:t>
            </w:r>
          </w:p>
        </w:tc>
        <w:tc>
          <w:tcPr>
            <w:tcW w:w="3146" w:type="dxa"/>
            <w:noWrap/>
            <w:hideMark/>
          </w:tcPr>
          <w:p w14:paraId="3A126876" w14:textId="77777777" w:rsidR="00104A21" w:rsidRPr="00104A21" w:rsidRDefault="00104A21">
            <w:r w:rsidRPr="00104A21">
              <w:t>Thailand</w:t>
            </w:r>
          </w:p>
        </w:tc>
        <w:tc>
          <w:tcPr>
            <w:tcW w:w="284" w:type="dxa"/>
            <w:noWrap/>
            <w:hideMark/>
          </w:tcPr>
          <w:p w14:paraId="6F3E5892" w14:textId="77777777" w:rsidR="00104A21" w:rsidRPr="00104A21" w:rsidRDefault="00104A21" w:rsidP="00104A21">
            <w:r w:rsidRPr="00104A21">
              <w:t>100</w:t>
            </w:r>
          </w:p>
        </w:tc>
        <w:tc>
          <w:tcPr>
            <w:tcW w:w="1275" w:type="dxa"/>
            <w:noWrap/>
            <w:hideMark/>
          </w:tcPr>
          <w:p w14:paraId="45D8D3D9" w14:textId="77777777" w:rsidR="00104A21" w:rsidRPr="00104A21" w:rsidRDefault="00104A21" w:rsidP="00104A21">
            <w:r w:rsidRPr="00104A21">
              <w:t>98</w:t>
            </w:r>
          </w:p>
        </w:tc>
        <w:tc>
          <w:tcPr>
            <w:tcW w:w="1985" w:type="dxa"/>
            <w:noWrap/>
            <w:hideMark/>
          </w:tcPr>
          <w:p w14:paraId="2A43FA95" w14:textId="77777777" w:rsidR="00104A21" w:rsidRPr="00104A21" w:rsidRDefault="00104A21" w:rsidP="00104A21">
            <w:r w:rsidRPr="00104A21">
              <w:t>-2</w:t>
            </w:r>
          </w:p>
        </w:tc>
      </w:tr>
      <w:tr w:rsidR="00104A21" w:rsidRPr="00104A21" w14:paraId="4C34BFE5" w14:textId="77777777" w:rsidTr="00104A21">
        <w:trPr>
          <w:trHeight w:val="300"/>
        </w:trPr>
        <w:tc>
          <w:tcPr>
            <w:tcW w:w="960" w:type="dxa"/>
            <w:noWrap/>
            <w:hideMark/>
          </w:tcPr>
          <w:p w14:paraId="140BC51B" w14:textId="77777777" w:rsidR="00104A21" w:rsidRPr="00104A21" w:rsidRDefault="00104A21">
            <w:r w:rsidRPr="00104A21">
              <w:t>BIH</w:t>
            </w:r>
          </w:p>
        </w:tc>
        <w:tc>
          <w:tcPr>
            <w:tcW w:w="3146" w:type="dxa"/>
            <w:noWrap/>
            <w:hideMark/>
          </w:tcPr>
          <w:p w14:paraId="229559F4" w14:textId="77777777" w:rsidR="00104A21" w:rsidRPr="00104A21" w:rsidRDefault="00104A21">
            <w:r w:rsidRPr="00104A21">
              <w:t>Bosnia and Herzegovina</w:t>
            </w:r>
          </w:p>
        </w:tc>
        <w:tc>
          <w:tcPr>
            <w:tcW w:w="284" w:type="dxa"/>
            <w:noWrap/>
            <w:hideMark/>
          </w:tcPr>
          <w:p w14:paraId="56A8A182" w14:textId="77777777" w:rsidR="00104A21" w:rsidRPr="00104A21" w:rsidRDefault="00104A21" w:rsidP="00104A21">
            <w:r w:rsidRPr="00104A21">
              <w:t>101</w:t>
            </w:r>
          </w:p>
        </w:tc>
        <w:tc>
          <w:tcPr>
            <w:tcW w:w="1275" w:type="dxa"/>
            <w:noWrap/>
            <w:hideMark/>
          </w:tcPr>
          <w:p w14:paraId="1E48D717" w14:textId="77777777" w:rsidR="00104A21" w:rsidRPr="00104A21" w:rsidRDefault="00104A21" w:rsidP="00104A21">
            <w:r w:rsidRPr="00104A21">
              <w:t>101</w:t>
            </w:r>
          </w:p>
        </w:tc>
        <w:tc>
          <w:tcPr>
            <w:tcW w:w="1985" w:type="dxa"/>
            <w:noWrap/>
            <w:hideMark/>
          </w:tcPr>
          <w:p w14:paraId="6B703F2E" w14:textId="77777777" w:rsidR="00104A21" w:rsidRPr="00104A21" w:rsidRDefault="00104A21" w:rsidP="00104A21">
            <w:r w:rsidRPr="00104A21">
              <w:t>0</w:t>
            </w:r>
          </w:p>
        </w:tc>
      </w:tr>
      <w:tr w:rsidR="00104A21" w:rsidRPr="00104A21" w14:paraId="624E5D92" w14:textId="77777777" w:rsidTr="00104A21">
        <w:trPr>
          <w:trHeight w:val="300"/>
        </w:trPr>
        <w:tc>
          <w:tcPr>
            <w:tcW w:w="960" w:type="dxa"/>
            <w:noWrap/>
            <w:hideMark/>
          </w:tcPr>
          <w:p w14:paraId="1EB29B85" w14:textId="77777777" w:rsidR="00104A21" w:rsidRPr="00104A21" w:rsidRDefault="00104A21">
            <w:r w:rsidRPr="00104A21">
              <w:t>BWA</w:t>
            </w:r>
          </w:p>
        </w:tc>
        <w:tc>
          <w:tcPr>
            <w:tcW w:w="3146" w:type="dxa"/>
            <w:noWrap/>
            <w:hideMark/>
          </w:tcPr>
          <w:p w14:paraId="4505034D" w14:textId="77777777" w:rsidR="00104A21" w:rsidRPr="00104A21" w:rsidRDefault="00104A21">
            <w:r w:rsidRPr="00104A21">
              <w:t>Botswana</w:t>
            </w:r>
          </w:p>
        </w:tc>
        <w:tc>
          <w:tcPr>
            <w:tcW w:w="284" w:type="dxa"/>
            <w:noWrap/>
            <w:hideMark/>
          </w:tcPr>
          <w:p w14:paraId="6C5C6D79" w14:textId="77777777" w:rsidR="00104A21" w:rsidRPr="00104A21" w:rsidRDefault="00104A21" w:rsidP="00104A21">
            <w:r w:rsidRPr="00104A21">
              <w:t>102</w:t>
            </w:r>
          </w:p>
        </w:tc>
        <w:tc>
          <w:tcPr>
            <w:tcW w:w="1275" w:type="dxa"/>
            <w:noWrap/>
            <w:hideMark/>
          </w:tcPr>
          <w:p w14:paraId="30E0A641" w14:textId="77777777" w:rsidR="00104A21" w:rsidRPr="00104A21" w:rsidRDefault="00104A21" w:rsidP="00104A21">
            <w:r w:rsidRPr="00104A21">
              <w:t>100</w:t>
            </w:r>
          </w:p>
        </w:tc>
        <w:tc>
          <w:tcPr>
            <w:tcW w:w="1985" w:type="dxa"/>
            <w:noWrap/>
            <w:hideMark/>
          </w:tcPr>
          <w:p w14:paraId="3556E9A6" w14:textId="77777777" w:rsidR="00104A21" w:rsidRPr="00104A21" w:rsidRDefault="00104A21" w:rsidP="00104A21">
            <w:r w:rsidRPr="00104A21">
              <w:t>-2</w:t>
            </w:r>
          </w:p>
        </w:tc>
      </w:tr>
      <w:tr w:rsidR="00104A21" w:rsidRPr="00104A21" w14:paraId="444D9F9E" w14:textId="77777777" w:rsidTr="00104A21">
        <w:trPr>
          <w:trHeight w:val="300"/>
        </w:trPr>
        <w:tc>
          <w:tcPr>
            <w:tcW w:w="960" w:type="dxa"/>
            <w:noWrap/>
            <w:hideMark/>
          </w:tcPr>
          <w:p w14:paraId="736882D4" w14:textId="77777777" w:rsidR="00104A21" w:rsidRPr="00104A21" w:rsidRDefault="00104A21">
            <w:r w:rsidRPr="00104A21">
              <w:t>FJI</w:t>
            </w:r>
          </w:p>
        </w:tc>
        <w:tc>
          <w:tcPr>
            <w:tcW w:w="3146" w:type="dxa"/>
            <w:noWrap/>
            <w:hideMark/>
          </w:tcPr>
          <w:p w14:paraId="0B6FE239" w14:textId="77777777" w:rsidR="00104A21" w:rsidRPr="00104A21" w:rsidRDefault="00104A21">
            <w:r w:rsidRPr="00104A21">
              <w:t>Fiji</w:t>
            </w:r>
          </w:p>
        </w:tc>
        <w:tc>
          <w:tcPr>
            <w:tcW w:w="284" w:type="dxa"/>
            <w:noWrap/>
            <w:hideMark/>
          </w:tcPr>
          <w:p w14:paraId="5E466B10" w14:textId="77777777" w:rsidR="00104A21" w:rsidRPr="00104A21" w:rsidRDefault="00104A21" w:rsidP="00104A21">
            <w:r w:rsidRPr="00104A21">
              <w:t>103</w:t>
            </w:r>
          </w:p>
        </w:tc>
        <w:tc>
          <w:tcPr>
            <w:tcW w:w="1275" w:type="dxa"/>
            <w:noWrap/>
            <w:hideMark/>
          </w:tcPr>
          <w:p w14:paraId="4E863428" w14:textId="77777777" w:rsidR="00104A21" w:rsidRPr="00104A21" w:rsidRDefault="00104A21" w:rsidP="00104A21">
            <w:r w:rsidRPr="00104A21">
              <w:t>102</w:t>
            </w:r>
          </w:p>
        </w:tc>
        <w:tc>
          <w:tcPr>
            <w:tcW w:w="1985" w:type="dxa"/>
            <w:noWrap/>
            <w:hideMark/>
          </w:tcPr>
          <w:p w14:paraId="0D8BB93A" w14:textId="77777777" w:rsidR="00104A21" w:rsidRPr="00104A21" w:rsidRDefault="00104A21" w:rsidP="00104A21">
            <w:r w:rsidRPr="00104A21">
              <w:t>-1</w:t>
            </w:r>
          </w:p>
        </w:tc>
      </w:tr>
      <w:tr w:rsidR="00104A21" w:rsidRPr="00104A21" w14:paraId="20577D99" w14:textId="77777777" w:rsidTr="00104A21">
        <w:trPr>
          <w:trHeight w:val="300"/>
        </w:trPr>
        <w:tc>
          <w:tcPr>
            <w:tcW w:w="960" w:type="dxa"/>
            <w:noWrap/>
            <w:hideMark/>
          </w:tcPr>
          <w:p w14:paraId="70F1370E" w14:textId="77777777" w:rsidR="00104A21" w:rsidRPr="00104A21" w:rsidRDefault="00104A21">
            <w:r w:rsidRPr="00104A21">
              <w:t>BOL</w:t>
            </w:r>
          </w:p>
        </w:tc>
        <w:tc>
          <w:tcPr>
            <w:tcW w:w="3146" w:type="dxa"/>
            <w:noWrap/>
            <w:hideMark/>
          </w:tcPr>
          <w:p w14:paraId="70D9F8F0" w14:textId="77777777" w:rsidR="00104A21" w:rsidRPr="00104A21" w:rsidRDefault="00104A21">
            <w:r w:rsidRPr="00104A21">
              <w:t>Bolivia (</w:t>
            </w:r>
            <w:proofErr w:type="spellStart"/>
            <w:r w:rsidRPr="00104A21">
              <w:t>Plurinational</w:t>
            </w:r>
            <w:proofErr w:type="spellEnd"/>
            <w:r w:rsidRPr="00104A21">
              <w:t xml:space="preserve"> State of)</w:t>
            </w:r>
          </w:p>
        </w:tc>
        <w:tc>
          <w:tcPr>
            <w:tcW w:w="284" w:type="dxa"/>
            <w:noWrap/>
            <w:hideMark/>
          </w:tcPr>
          <w:p w14:paraId="752FFBE8" w14:textId="77777777" w:rsidR="00104A21" w:rsidRPr="00104A21" w:rsidRDefault="00104A21" w:rsidP="00104A21">
            <w:r w:rsidRPr="00104A21">
              <w:t>104</w:t>
            </w:r>
          </w:p>
        </w:tc>
        <w:tc>
          <w:tcPr>
            <w:tcW w:w="1275" w:type="dxa"/>
            <w:noWrap/>
            <w:hideMark/>
          </w:tcPr>
          <w:p w14:paraId="4CDFE2B3" w14:textId="77777777" w:rsidR="00104A21" w:rsidRPr="00104A21" w:rsidRDefault="00104A21" w:rsidP="00104A21">
            <w:r w:rsidRPr="00104A21">
              <w:t>104</w:t>
            </w:r>
          </w:p>
        </w:tc>
        <w:tc>
          <w:tcPr>
            <w:tcW w:w="1985" w:type="dxa"/>
            <w:noWrap/>
            <w:hideMark/>
          </w:tcPr>
          <w:p w14:paraId="4408CAC3" w14:textId="77777777" w:rsidR="00104A21" w:rsidRPr="00104A21" w:rsidRDefault="00104A21" w:rsidP="00104A21">
            <w:r w:rsidRPr="00104A21">
              <w:t>0</w:t>
            </w:r>
          </w:p>
        </w:tc>
      </w:tr>
      <w:tr w:rsidR="00104A21" w:rsidRPr="00104A21" w14:paraId="63A897EA" w14:textId="77777777" w:rsidTr="00104A21">
        <w:trPr>
          <w:trHeight w:val="300"/>
        </w:trPr>
        <w:tc>
          <w:tcPr>
            <w:tcW w:w="960" w:type="dxa"/>
            <w:noWrap/>
            <w:hideMark/>
          </w:tcPr>
          <w:p w14:paraId="577A197E" w14:textId="77777777" w:rsidR="00104A21" w:rsidRPr="00104A21" w:rsidRDefault="00104A21">
            <w:r w:rsidRPr="00104A21">
              <w:t>ALB</w:t>
            </w:r>
          </w:p>
        </w:tc>
        <w:tc>
          <w:tcPr>
            <w:tcW w:w="3146" w:type="dxa"/>
            <w:noWrap/>
            <w:hideMark/>
          </w:tcPr>
          <w:p w14:paraId="0230D87C" w14:textId="77777777" w:rsidR="00104A21" w:rsidRPr="00104A21" w:rsidRDefault="00104A21">
            <w:r w:rsidRPr="00104A21">
              <w:t>Albania</w:t>
            </w:r>
          </w:p>
        </w:tc>
        <w:tc>
          <w:tcPr>
            <w:tcW w:w="284" w:type="dxa"/>
            <w:noWrap/>
            <w:hideMark/>
          </w:tcPr>
          <w:p w14:paraId="26EDBB21" w14:textId="77777777" w:rsidR="00104A21" w:rsidRPr="00104A21" w:rsidRDefault="00104A21" w:rsidP="00104A21">
            <w:r w:rsidRPr="00104A21">
              <w:t>105</w:t>
            </w:r>
          </w:p>
        </w:tc>
        <w:tc>
          <w:tcPr>
            <w:tcW w:w="1275" w:type="dxa"/>
            <w:noWrap/>
            <w:hideMark/>
          </w:tcPr>
          <w:p w14:paraId="0930AFAB" w14:textId="77777777" w:rsidR="00104A21" w:rsidRPr="00104A21" w:rsidRDefault="00104A21" w:rsidP="00104A21">
            <w:r w:rsidRPr="00104A21">
              <w:t>105</w:t>
            </w:r>
          </w:p>
        </w:tc>
        <w:tc>
          <w:tcPr>
            <w:tcW w:w="1985" w:type="dxa"/>
            <w:noWrap/>
            <w:hideMark/>
          </w:tcPr>
          <w:p w14:paraId="2BCFF2F6" w14:textId="77777777" w:rsidR="00104A21" w:rsidRPr="00104A21" w:rsidRDefault="00104A21" w:rsidP="00104A21">
            <w:r w:rsidRPr="00104A21">
              <w:t>0</w:t>
            </w:r>
          </w:p>
        </w:tc>
      </w:tr>
      <w:tr w:rsidR="00104A21" w:rsidRPr="00104A21" w14:paraId="48C1C345" w14:textId="77777777" w:rsidTr="00104A21">
        <w:trPr>
          <w:trHeight w:val="300"/>
        </w:trPr>
        <w:tc>
          <w:tcPr>
            <w:tcW w:w="960" w:type="dxa"/>
            <w:noWrap/>
            <w:hideMark/>
          </w:tcPr>
          <w:p w14:paraId="55D8CFF6" w14:textId="77777777" w:rsidR="00104A21" w:rsidRPr="00104A21" w:rsidRDefault="00104A21">
            <w:r w:rsidRPr="00104A21">
              <w:t>KAZ</w:t>
            </w:r>
          </w:p>
        </w:tc>
        <w:tc>
          <w:tcPr>
            <w:tcW w:w="3146" w:type="dxa"/>
            <w:noWrap/>
            <w:hideMark/>
          </w:tcPr>
          <w:p w14:paraId="79AEF60B" w14:textId="77777777" w:rsidR="00104A21" w:rsidRPr="00104A21" w:rsidRDefault="00104A21">
            <w:r w:rsidRPr="00104A21">
              <w:t>Kazakhstan</w:t>
            </w:r>
          </w:p>
        </w:tc>
        <w:tc>
          <w:tcPr>
            <w:tcW w:w="284" w:type="dxa"/>
            <w:noWrap/>
            <w:hideMark/>
          </w:tcPr>
          <w:p w14:paraId="4821F07E" w14:textId="77777777" w:rsidR="00104A21" w:rsidRPr="00104A21" w:rsidRDefault="00104A21" w:rsidP="00104A21">
            <w:r w:rsidRPr="00104A21">
              <w:t>106</w:t>
            </w:r>
          </w:p>
        </w:tc>
        <w:tc>
          <w:tcPr>
            <w:tcW w:w="1275" w:type="dxa"/>
            <w:noWrap/>
            <w:hideMark/>
          </w:tcPr>
          <w:p w14:paraId="5913EC36" w14:textId="77777777" w:rsidR="00104A21" w:rsidRPr="00104A21" w:rsidRDefault="00104A21" w:rsidP="00104A21">
            <w:r w:rsidRPr="00104A21">
              <w:t>107</w:t>
            </w:r>
          </w:p>
        </w:tc>
        <w:tc>
          <w:tcPr>
            <w:tcW w:w="1985" w:type="dxa"/>
            <w:noWrap/>
            <w:hideMark/>
          </w:tcPr>
          <w:p w14:paraId="6C59B6AC" w14:textId="77777777" w:rsidR="00104A21" w:rsidRPr="00104A21" w:rsidRDefault="00104A21" w:rsidP="00104A21">
            <w:r w:rsidRPr="00104A21">
              <w:t>1</w:t>
            </w:r>
          </w:p>
        </w:tc>
      </w:tr>
      <w:tr w:rsidR="00104A21" w:rsidRPr="00104A21" w14:paraId="3A40DB87" w14:textId="77777777" w:rsidTr="00104A21">
        <w:trPr>
          <w:trHeight w:val="300"/>
        </w:trPr>
        <w:tc>
          <w:tcPr>
            <w:tcW w:w="960" w:type="dxa"/>
            <w:noWrap/>
            <w:hideMark/>
          </w:tcPr>
          <w:p w14:paraId="4C6CFF5D" w14:textId="77777777" w:rsidR="00104A21" w:rsidRPr="00104A21" w:rsidRDefault="00104A21">
            <w:r w:rsidRPr="00104A21">
              <w:t>QAT</w:t>
            </w:r>
          </w:p>
        </w:tc>
        <w:tc>
          <w:tcPr>
            <w:tcW w:w="3146" w:type="dxa"/>
            <w:noWrap/>
            <w:hideMark/>
          </w:tcPr>
          <w:p w14:paraId="0C8D6FB3" w14:textId="77777777" w:rsidR="00104A21" w:rsidRPr="00104A21" w:rsidRDefault="00104A21">
            <w:r w:rsidRPr="00104A21">
              <w:t>Qatar</w:t>
            </w:r>
          </w:p>
        </w:tc>
        <w:tc>
          <w:tcPr>
            <w:tcW w:w="284" w:type="dxa"/>
            <w:noWrap/>
            <w:hideMark/>
          </w:tcPr>
          <w:p w14:paraId="2902E27F" w14:textId="77777777" w:rsidR="00104A21" w:rsidRPr="00104A21" w:rsidRDefault="00104A21" w:rsidP="00104A21">
            <w:r w:rsidRPr="00104A21">
              <w:t>107</w:t>
            </w:r>
          </w:p>
        </w:tc>
        <w:tc>
          <w:tcPr>
            <w:tcW w:w="1275" w:type="dxa"/>
            <w:noWrap/>
            <w:hideMark/>
          </w:tcPr>
          <w:p w14:paraId="6EB7EC03" w14:textId="77777777" w:rsidR="00104A21" w:rsidRPr="00104A21" w:rsidRDefault="00104A21" w:rsidP="00104A21">
            <w:r w:rsidRPr="00104A21">
              <w:t>106</w:t>
            </w:r>
          </w:p>
        </w:tc>
        <w:tc>
          <w:tcPr>
            <w:tcW w:w="1985" w:type="dxa"/>
            <w:noWrap/>
            <w:hideMark/>
          </w:tcPr>
          <w:p w14:paraId="20E6330A" w14:textId="77777777" w:rsidR="00104A21" w:rsidRPr="00104A21" w:rsidRDefault="00104A21" w:rsidP="00104A21">
            <w:r w:rsidRPr="00104A21">
              <w:t>-1</w:t>
            </w:r>
          </w:p>
        </w:tc>
      </w:tr>
      <w:tr w:rsidR="00104A21" w:rsidRPr="00104A21" w14:paraId="621199BD" w14:textId="77777777" w:rsidTr="00104A21">
        <w:trPr>
          <w:trHeight w:val="300"/>
        </w:trPr>
        <w:tc>
          <w:tcPr>
            <w:tcW w:w="960" w:type="dxa"/>
            <w:noWrap/>
            <w:hideMark/>
          </w:tcPr>
          <w:p w14:paraId="65329C2A" w14:textId="77777777" w:rsidR="00104A21" w:rsidRPr="00104A21" w:rsidRDefault="00104A21">
            <w:r w:rsidRPr="00104A21">
              <w:t>CPV</w:t>
            </w:r>
          </w:p>
        </w:tc>
        <w:tc>
          <w:tcPr>
            <w:tcW w:w="3146" w:type="dxa"/>
            <w:noWrap/>
            <w:hideMark/>
          </w:tcPr>
          <w:p w14:paraId="619DD418" w14:textId="77777777" w:rsidR="00104A21" w:rsidRPr="00104A21" w:rsidRDefault="00104A21">
            <w:r w:rsidRPr="00104A21">
              <w:t>Cabo Verde</w:t>
            </w:r>
          </w:p>
        </w:tc>
        <w:tc>
          <w:tcPr>
            <w:tcW w:w="284" w:type="dxa"/>
            <w:noWrap/>
            <w:hideMark/>
          </w:tcPr>
          <w:p w14:paraId="7EDE7894" w14:textId="77777777" w:rsidR="00104A21" w:rsidRPr="00104A21" w:rsidRDefault="00104A21" w:rsidP="00104A21">
            <w:r w:rsidRPr="00104A21">
              <w:t>108</w:t>
            </w:r>
          </w:p>
        </w:tc>
        <w:tc>
          <w:tcPr>
            <w:tcW w:w="1275" w:type="dxa"/>
            <w:noWrap/>
            <w:hideMark/>
          </w:tcPr>
          <w:p w14:paraId="37C4BA21" w14:textId="77777777" w:rsidR="00104A21" w:rsidRPr="00104A21" w:rsidRDefault="00104A21" w:rsidP="00104A21">
            <w:r w:rsidRPr="00104A21">
              <w:t>109</w:t>
            </w:r>
          </w:p>
        </w:tc>
        <w:tc>
          <w:tcPr>
            <w:tcW w:w="1985" w:type="dxa"/>
            <w:noWrap/>
            <w:hideMark/>
          </w:tcPr>
          <w:p w14:paraId="11256147" w14:textId="77777777" w:rsidR="00104A21" w:rsidRPr="00104A21" w:rsidRDefault="00104A21" w:rsidP="00104A21">
            <w:r w:rsidRPr="00104A21">
              <w:t>1</w:t>
            </w:r>
          </w:p>
        </w:tc>
      </w:tr>
      <w:tr w:rsidR="00104A21" w:rsidRPr="00104A21" w14:paraId="24C65E43" w14:textId="77777777" w:rsidTr="00104A21">
        <w:trPr>
          <w:trHeight w:val="300"/>
        </w:trPr>
        <w:tc>
          <w:tcPr>
            <w:tcW w:w="960" w:type="dxa"/>
            <w:noWrap/>
            <w:hideMark/>
          </w:tcPr>
          <w:p w14:paraId="5843C34C" w14:textId="77777777" w:rsidR="00104A21" w:rsidRPr="00104A21" w:rsidRDefault="00104A21">
            <w:r w:rsidRPr="00104A21">
              <w:t>CHN</w:t>
            </w:r>
          </w:p>
        </w:tc>
        <w:tc>
          <w:tcPr>
            <w:tcW w:w="3146" w:type="dxa"/>
            <w:noWrap/>
            <w:hideMark/>
          </w:tcPr>
          <w:p w14:paraId="3AA81A12" w14:textId="77777777" w:rsidR="00104A21" w:rsidRPr="00104A21" w:rsidRDefault="00104A21">
            <w:r w:rsidRPr="00104A21">
              <w:t>China</w:t>
            </w:r>
          </w:p>
        </w:tc>
        <w:tc>
          <w:tcPr>
            <w:tcW w:w="284" w:type="dxa"/>
            <w:noWrap/>
            <w:hideMark/>
          </w:tcPr>
          <w:p w14:paraId="5DFCE7C0" w14:textId="77777777" w:rsidR="00104A21" w:rsidRPr="00104A21" w:rsidRDefault="00104A21" w:rsidP="00104A21">
            <w:r w:rsidRPr="00104A21">
              <w:t>109</w:t>
            </w:r>
          </w:p>
        </w:tc>
        <w:tc>
          <w:tcPr>
            <w:tcW w:w="1275" w:type="dxa"/>
            <w:noWrap/>
            <w:hideMark/>
          </w:tcPr>
          <w:p w14:paraId="4A5387F7" w14:textId="77777777" w:rsidR="00104A21" w:rsidRPr="00104A21" w:rsidRDefault="00104A21" w:rsidP="00104A21">
            <w:r w:rsidRPr="00104A21">
              <w:t>113</w:t>
            </w:r>
          </w:p>
        </w:tc>
        <w:tc>
          <w:tcPr>
            <w:tcW w:w="1985" w:type="dxa"/>
            <w:noWrap/>
            <w:hideMark/>
          </w:tcPr>
          <w:p w14:paraId="0193F90F" w14:textId="77777777" w:rsidR="00104A21" w:rsidRPr="00104A21" w:rsidRDefault="00104A21" w:rsidP="00104A21">
            <w:r w:rsidRPr="00104A21">
              <w:t>4</w:t>
            </w:r>
          </w:p>
        </w:tc>
      </w:tr>
      <w:tr w:rsidR="00104A21" w:rsidRPr="00104A21" w14:paraId="041AE582" w14:textId="77777777" w:rsidTr="00104A21">
        <w:trPr>
          <w:trHeight w:val="300"/>
        </w:trPr>
        <w:tc>
          <w:tcPr>
            <w:tcW w:w="960" w:type="dxa"/>
            <w:noWrap/>
            <w:hideMark/>
          </w:tcPr>
          <w:p w14:paraId="691AF174" w14:textId="77777777" w:rsidR="00104A21" w:rsidRPr="00104A21" w:rsidRDefault="00104A21">
            <w:r w:rsidRPr="00104A21">
              <w:t>BRA</w:t>
            </w:r>
          </w:p>
        </w:tc>
        <w:tc>
          <w:tcPr>
            <w:tcW w:w="3146" w:type="dxa"/>
            <w:noWrap/>
            <w:hideMark/>
          </w:tcPr>
          <w:p w14:paraId="49ADCE90" w14:textId="77777777" w:rsidR="00104A21" w:rsidRPr="00104A21" w:rsidRDefault="00104A21">
            <w:r w:rsidRPr="00104A21">
              <w:t>Brazil</w:t>
            </w:r>
          </w:p>
        </w:tc>
        <w:tc>
          <w:tcPr>
            <w:tcW w:w="284" w:type="dxa"/>
            <w:noWrap/>
            <w:hideMark/>
          </w:tcPr>
          <w:p w14:paraId="2BDA3D2F" w14:textId="77777777" w:rsidR="00104A21" w:rsidRPr="00104A21" w:rsidRDefault="00104A21" w:rsidP="00104A21">
            <w:r w:rsidRPr="00104A21">
              <w:t>110</w:t>
            </w:r>
          </w:p>
        </w:tc>
        <w:tc>
          <w:tcPr>
            <w:tcW w:w="1275" w:type="dxa"/>
            <w:noWrap/>
            <w:hideMark/>
          </w:tcPr>
          <w:p w14:paraId="6E6A09DD" w14:textId="77777777" w:rsidR="00104A21" w:rsidRPr="00104A21" w:rsidRDefault="00104A21" w:rsidP="00104A21">
            <w:r w:rsidRPr="00104A21">
              <w:t>110</w:t>
            </w:r>
          </w:p>
        </w:tc>
        <w:tc>
          <w:tcPr>
            <w:tcW w:w="1985" w:type="dxa"/>
            <w:noWrap/>
            <w:hideMark/>
          </w:tcPr>
          <w:p w14:paraId="750962A9" w14:textId="77777777" w:rsidR="00104A21" w:rsidRPr="00104A21" w:rsidRDefault="00104A21" w:rsidP="00104A21">
            <w:r w:rsidRPr="00104A21">
              <w:t>0</w:t>
            </w:r>
          </w:p>
        </w:tc>
      </w:tr>
      <w:tr w:rsidR="00104A21" w:rsidRPr="00104A21" w14:paraId="2BA2BE6A" w14:textId="77777777" w:rsidTr="00104A21">
        <w:trPr>
          <w:trHeight w:val="300"/>
        </w:trPr>
        <w:tc>
          <w:tcPr>
            <w:tcW w:w="960" w:type="dxa"/>
            <w:noWrap/>
            <w:hideMark/>
          </w:tcPr>
          <w:p w14:paraId="16E3664C" w14:textId="77777777" w:rsidR="00104A21" w:rsidRPr="00104A21" w:rsidRDefault="00104A21">
            <w:r w:rsidRPr="00104A21">
              <w:t>MAR</w:t>
            </w:r>
          </w:p>
        </w:tc>
        <w:tc>
          <w:tcPr>
            <w:tcW w:w="3146" w:type="dxa"/>
            <w:noWrap/>
            <w:hideMark/>
          </w:tcPr>
          <w:p w14:paraId="2CD842AF" w14:textId="77777777" w:rsidR="00104A21" w:rsidRPr="00104A21" w:rsidRDefault="00104A21">
            <w:r w:rsidRPr="00104A21">
              <w:t>Morocco</w:t>
            </w:r>
          </w:p>
        </w:tc>
        <w:tc>
          <w:tcPr>
            <w:tcW w:w="284" w:type="dxa"/>
            <w:noWrap/>
            <w:hideMark/>
          </w:tcPr>
          <w:p w14:paraId="7F82FB94" w14:textId="77777777" w:rsidR="00104A21" w:rsidRPr="00104A21" w:rsidRDefault="00104A21" w:rsidP="00104A21">
            <w:r w:rsidRPr="00104A21">
              <w:t>111</w:t>
            </w:r>
          </w:p>
        </w:tc>
        <w:tc>
          <w:tcPr>
            <w:tcW w:w="1275" w:type="dxa"/>
            <w:noWrap/>
            <w:hideMark/>
          </w:tcPr>
          <w:p w14:paraId="5EFA4BF5" w14:textId="77777777" w:rsidR="00104A21" w:rsidRPr="00104A21" w:rsidRDefault="00104A21" w:rsidP="00104A21">
            <w:r w:rsidRPr="00104A21">
              <w:t>111</w:t>
            </w:r>
          </w:p>
        </w:tc>
        <w:tc>
          <w:tcPr>
            <w:tcW w:w="1985" w:type="dxa"/>
            <w:noWrap/>
            <w:hideMark/>
          </w:tcPr>
          <w:p w14:paraId="4340E51F" w14:textId="77777777" w:rsidR="00104A21" w:rsidRPr="00104A21" w:rsidRDefault="00104A21" w:rsidP="00104A21">
            <w:r w:rsidRPr="00104A21">
              <w:t>0</w:t>
            </w:r>
          </w:p>
        </w:tc>
      </w:tr>
      <w:tr w:rsidR="00104A21" w:rsidRPr="00104A21" w14:paraId="27C8B84A" w14:textId="77777777" w:rsidTr="00104A21">
        <w:trPr>
          <w:trHeight w:val="300"/>
        </w:trPr>
        <w:tc>
          <w:tcPr>
            <w:tcW w:w="960" w:type="dxa"/>
            <w:noWrap/>
            <w:hideMark/>
          </w:tcPr>
          <w:p w14:paraId="1D6FAE6B" w14:textId="77777777" w:rsidR="00104A21" w:rsidRPr="00104A21" w:rsidRDefault="00104A21">
            <w:r w:rsidRPr="00104A21">
              <w:t>CUB</w:t>
            </w:r>
          </w:p>
        </w:tc>
        <w:tc>
          <w:tcPr>
            <w:tcW w:w="3146" w:type="dxa"/>
            <w:noWrap/>
            <w:hideMark/>
          </w:tcPr>
          <w:p w14:paraId="60830467" w14:textId="77777777" w:rsidR="00104A21" w:rsidRPr="00104A21" w:rsidRDefault="00104A21">
            <w:r w:rsidRPr="00104A21">
              <w:t>Cuba</w:t>
            </w:r>
          </w:p>
        </w:tc>
        <w:tc>
          <w:tcPr>
            <w:tcW w:w="284" w:type="dxa"/>
            <w:noWrap/>
            <w:hideMark/>
          </w:tcPr>
          <w:p w14:paraId="1D4CD2D7" w14:textId="77777777" w:rsidR="00104A21" w:rsidRPr="00104A21" w:rsidRDefault="00104A21" w:rsidP="00104A21">
            <w:r w:rsidRPr="00104A21">
              <w:t>112</w:t>
            </w:r>
          </w:p>
        </w:tc>
        <w:tc>
          <w:tcPr>
            <w:tcW w:w="1275" w:type="dxa"/>
            <w:noWrap/>
            <w:hideMark/>
          </w:tcPr>
          <w:p w14:paraId="27413968" w14:textId="77777777" w:rsidR="00104A21" w:rsidRPr="00104A21" w:rsidRDefault="00104A21" w:rsidP="00104A21">
            <w:r w:rsidRPr="00104A21">
              <w:t>108</w:t>
            </w:r>
          </w:p>
        </w:tc>
        <w:tc>
          <w:tcPr>
            <w:tcW w:w="1985" w:type="dxa"/>
            <w:noWrap/>
            <w:hideMark/>
          </w:tcPr>
          <w:p w14:paraId="0C440035" w14:textId="77777777" w:rsidR="00104A21" w:rsidRPr="00104A21" w:rsidRDefault="00104A21" w:rsidP="00104A21">
            <w:r w:rsidRPr="00104A21">
              <w:t>-4</w:t>
            </w:r>
          </w:p>
        </w:tc>
      </w:tr>
      <w:tr w:rsidR="00104A21" w:rsidRPr="00104A21" w14:paraId="2991F6D3" w14:textId="77777777" w:rsidTr="00104A21">
        <w:trPr>
          <w:trHeight w:val="300"/>
        </w:trPr>
        <w:tc>
          <w:tcPr>
            <w:tcW w:w="960" w:type="dxa"/>
            <w:noWrap/>
            <w:hideMark/>
          </w:tcPr>
          <w:p w14:paraId="5A52A9DA" w14:textId="77777777" w:rsidR="00104A21" w:rsidRPr="00104A21" w:rsidRDefault="00104A21">
            <w:r w:rsidRPr="00104A21">
              <w:t>MYS</w:t>
            </w:r>
          </w:p>
        </w:tc>
        <w:tc>
          <w:tcPr>
            <w:tcW w:w="3146" w:type="dxa"/>
            <w:noWrap/>
            <w:hideMark/>
          </w:tcPr>
          <w:p w14:paraId="304AE82A" w14:textId="77777777" w:rsidR="00104A21" w:rsidRPr="00104A21" w:rsidRDefault="00104A21">
            <w:r w:rsidRPr="00104A21">
              <w:t>Malaysia</w:t>
            </w:r>
          </w:p>
        </w:tc>
        <w:tc>
          <w:tcPr>
            <w:tcW w:w="284" w:type="dxa"/>
            <w:noWrap/>
            <w:hideMark/>
          </w:tcPr>
          <w:p w14:paraId="44B9502D" w14:textId="77777777" w:rsidR="00104A21" w:rsidRPr="00104A21" w:rsidRDefault="00104A21" w:rsidP="00104A21">
            <w:r w:rsidRPr="00104A21">
              <w:t>113</w:t>
            </w:r>
          </w:p>
        </w:tc>
        <w:tc>
          <w:tcPr>
            <w:tcW w:w="1275" w:type="dxa"/>
            <w:noWrap/>
            <w:hideMark/>
          </w:tcPr>
          <w:p w14:paraId="14459BAD" w14:textId="77777777" w:rsidR="00104A21" w:rsidRPr="00104A21" w:rsidRDefault="00104A21" w:rsidP="00104A21">
            <w:r w:rsidRPr="00104A21">
              <w:t>118</w:t>
            </w:r>
          </w:p>
        </w:tc>
        <w:tc>
          <w:tcPr>
            <w:tcW w:w="1985" w:type="dxa"/>
            <w:noWrap/>
            <w:hideMark/>
          </w:tcPr>
          <w:p w14:paraId="4D7200B5" w14:textId="77777777" w:rsidR="00104A21" w:rsidRPr="00104A21" w:rsidRDefault="00104A21" w:rsidP="00104A21">
            <w:r w:rsidRPr="00104A21">
              <w:t>5</w:t>
            </w:r>
          </w:p>
        </w:tc>
      </w:tr>
      <w:tr w:rsidR="00104A21" w:rsidRPr="00104A21" w14:paraId="461E8C44" w14:textId="77777777" w:rsidTr="00104A21">
        <w:trPr>
          <w:trHeight w:val="300"/>
        </w:trPr>
        <w:tc>
          <w:tcPr>
            <w:tcW w:w="960" w:type="dxa"/>
            <w:noWrap/>
            <w:hideMark/>
          </w:tcPr>
          <w:p w14:paraId="5FB6B2AD" w14:textId="77777777" w:rsidR="00104A21" w:rsidRPr="00104A21" w:rsidRDefault="00104A21">
            <w:r w:rsidRPr="00104A21">
              <w:t>BLZ</w:t>
            </w:r>
          </w:p>
        </w:tc>
        <w:tc>
          <w:tcPr>
            <w:tcW w:w="3146" w:type="dxa"/>
            <w:noWrap/>
            <w:hideMark/>
          </w:tcPr>
          <w:p w14:paraId="7EF16F42" w14:textId="77777777" w:rsidR="00104A21" w:rsidRPr="00104A21" w:rsidRDefault="00104A21">
            <w:r w:rsidRPr="00104A21">
              <w:t>Belize</w:t>
            </w:r>
          </w:p>
        </w:tc>
        <w:tc>
          <w:tcPr>
            <w:tcW w:w="284" w:type="dxa"/>
            <w:noWrap/>
            <w:hideMark/>
          </w:tcPr>
          <w:p w14:paraId="0F464412" w14:textId="77777777" w:rsidR="00104A21" w:rsidRPr="00104A21" w:rsidRDefault="00104A21" w:rsidP="00104A21">
            <w:r w:rsidRPr="00104A21">
              <w:t>114</w:t>
            </w:r>
          </w:p>
        </w:tc>
        <w:tc>
          <w:tcPr>
            <w:tcW w:w="1275" w:type="dxa"/>
            <w:noWrap/>
            <w:hideMark/>
          </w:tcPr>
          <w:p w14:paraId="15AE1B37" w14:textId="77777777" w:rsidR="00104A21" w:rsidRPr="00104A21" w:rsidRDefault="00104A21" w:rsidP="00104A21">
            <w:r w:rsidRPr="00104A21">
              <w:t>112</w:t>
            </w:r>
          </w:p>
        </w:tc>
        <w:tc>
          <w:tcPr>
            <w:tcW w:w="1985" w:type="dxa"/>
            <w:noWrap/>
            <w:hideMark/>
          </w:tcPr>
          <w:p w14:paraId="5356DB0E" w14:textId="77777777" w:rsidR="00104A21" w:rsidRPr="00104A21" w:rsidRDefault="00104A21" w:rsidP="00104A21">
            <w:r w:rsidRPr="00104A21">
              <w:t>-2</w:t>
            </w:r>
          </w:p>
        </w:tc>
      </w:tr>
      <w:tr w:rsidR="00104A21" w:rsidRPr="00104A21" w14:paraId="603BB17C" w14:textId="77777777" w:rsidTr="00104A21">
        <w:trPr>
          <w:trHeight w:val="300"/>
        </w:trPr>
        <w:tc>
          <w:tcPr>
            <w:tcW w:w="960" w:type="dxa"/>
            <w:noWrap/>
            <w:hideMark/>
          </w:tcPr>
          <w:p w14:paraId="1CF7E0ED" w14:textId="77777777" w:rsidR="00104A21" w:rsidRPr="00104A21" w:rsidRDefault="00104A21">
            <w:r w:rsidRPr="00104A21">
              <w:t>JAM</w:t>
            </w:r>
          </w:p>
        </w:tc>
        <w:tc>
          <w:tcPr>
            <w:tcW w:w="3146" w:type="dxa"/>
            <w:noWrap/>
            <w:hideMark/>
          </w:tcPr>
          <w:p w14:paraId="6C7C9DDD" w14:textId="77777777" w:rsidR="00104A21" w:rsidRPr="00104A21" w:rsidRDefault="00104A21">
            <w:r w:rsidRPr="00104A21">
              <w:t>Jamaica</w:t>
            </w:r>
          </w:p>
        </w:tc>
        <w:tc>
          <w:tcPr>
            <w:tcW w:w="284" w:type="dxa"/>
            <w:noWrap/>
            <w:hideMark/>
          </w:tcPr>
          <w:p w14:paraId="03C12937" w14:textId="77777777" w:rsidR="00104A21" w:rsidRPr="00104A21" w:rsidRDefault="00104A21" w:rsidP="00104A21">
            <w:r w:rsidRPr="00104A21">
              <w:t>115</w:t>
            </w:r>
          </w:p>
        </w:tc>
        <w:tc>
          <w:tcPr>
            <w:tcW w:w="1275" w:type="dxa"/>
            <w:noWrap/>
            <w:hideMark/>
          </w:tcPr>
          <w:p w14:paraId="2456D542" w14:textId="77777777" w:rsidR="00104A21" w:rsidRPr="00104A21" w:rsidRDefault="00104A21" w:rsidP="00104A21">
            <w:r w:rsidRPr="00104A21">
              <w:t>115</w:t>
            </w:r>
          </w:p>
        </w:tc>
        <w:tc>
          <w:tcPr>
            <w:tcW w:w="1985" w:type="dxa"/>
            <w:noWrap/>
            <w:hideMark/>
          </w:tcPr>
          <w:p w14:paraId="32401A3F" w14:textId="77777777" w:rsidR="00104A21" w:rsidRPr="00104A21" w:rsidRDefault="00104A21" w:rsidP="00104A21">
            <w:r w:rsidRPr="00104A21">
              <w:t>0</w:t>
            </w:r>
          </w:p>
        </w:tc>
      </w:tr>
      <w:tr w:rsidR="00104A21" w:rsidRPr="00104A21" w14:paraId="44C54F72" w14:textId="77777777" w:rsidTr="00104A21">
        <w:trPr>
          <w:trHeight w:val="300"/>
        </w:trPr>
        <w:tc>
          <w:tcPr>
            <w:tcW w:w="960" w:type="dxa"/>
            <w:noWrap/>
            <w:hideMark/>
          </w:tcPr>
          <w:p w14:paraId="6D14D0A3" w14:textId="77777777" w:rsidR="00104A21" w:rsidRPr="00104A21" w:rsidRDefault="00104A21">
            <w:r w:rsidRPr="00104A21">
              <w:t>MKD</w:t>
            </w:r>
          </w:p>
        </w:tc>
        <w:tc>
          <w:tcPr>
            <w:tcW w:w="3146" w:type="dxa"/>
            <w:noWrap/>
            <w:hideMark/>
          </w:tcPr>
          <w:p w14:paraId="52950150" w14:textId="77777777" w:rsidR="00104A21" w:rsidRPr="00104A21" w:rsidRDefault="00104A21">
            <w:r w:rsidRPr="00104A21">
              <w:t>North Macedonia</w:t>
            </w:r>
          </w:p>
        </w:tc>
        <w:tc>
          <w:tcPr>
            <w:tcW w:w="284" w:type="dxa"/>
            <w:noWrap/>
            <w:hideMark/>
          </w:tcPr>
          <w:p w14:paraId="39603CE5" w14:textId="77777777" w:rsidR="00104A21" w:rsidRPr="00104A21" w:rsidRDefault="00104A21" w:rsidP="00104A21">
            <w:r w:rsidRPr="00104A21">
              <w:t>116</w:t>
            </w:r>
          </w:p>
        </w:tc>
        <w:tc>
          <w:tcPr>
            <w:tcW w:w="1275" w:type="dxa"/>
            <w:noWrap/>
            <w:hideMark/>
          </w:tcPr>
          <w:p w14:paraId="3C0CE712" w14:textId="77777777" w:rsidR="00104A21" w:rsidRPr="00104A21" w:rsidRDefault="00104A21" w:rsidP="00104A21">
            <w:r w:rsidRPr="00104A21">
              <w:t>114</w:t>
            </w:r>
          </w:p>
        </w:tc>
        <w:tc>
          <w:tcPr>
            <w:tcW w:w="1985" w:type="dxa"/>
            <w:noWrap/>
            <w:hideMark/>
          </w:tcPr>
          <w:p w14:paraId="56097B20" w14:textId="77777777" w:rsidR="00104A21" w:rsidRPr="00104A21" w:rsidRDefault="00104A21" w:rsidP="00104A21">
            <w:r w:rsidRPr="00104A21">
              <w:t>-2</w:t>
            </w:r>
          </w:p>
        </w:tc>
      </w:tr>
      <w:tr w:rsidR="00104A21" w:rsidRPr="00104A21" w14:paraId="25641769" w14:textId="77777777" w:rsidTr="00104A21">
        <w:trPr>
          <w:trHeight w:val="300"/>
        </w:trPr>
        <w:tc>
          <w:tcPr>
            <w:tcW w:w="960" w:type="dxa"/>
            <w:noWrap/>
            <w:hideMark/>
          </w:tcPr>
          <w:p w14:paraId="60859391" w14:textId="77777777" w:rsidR="00104A21" w:rsidRPr="00104A21" w:rsidRDefault="00104A21">
            <w:r w:rsidRPr="00104A21">
              <w:t>ARE</w:t>
            </w:r>
          </w:p>
        </w:tc>
        <w:tc>
          <w:tcPr>
            <w:tcW w:w="3146" w:type="dxa"/>
            <w:noWrap/>
            <w:hideMark/>
          </w:tcPr>
          <w:p w14:paraId="7F7B02A1" w14:textId="77777777" w:rsidR="00104A21" w:rsidRPr="00104A21" w:rsidRDefault="00104A21">
            <w:r w:rsidRPr="00104A21">
              <w:t>United Arab Emirates (the)</w:t>
            </w:r>
          </w:p>
        </w:tc>
        <w:tc>
          <w:tcPr>
            <w:tcW w:w="284" w:type="dxa"/>
            <w:noWrap/>
            <w:hideMark/>
          </w:tcPr>
          <w:p w14:paraId="2D20DC57" w14:textId="77777777" w:rsidR="00104A21" w:rsidRPr="00104A21" w:rsidRDefault="00104A21" w:rsidP="00104A21">
            <w:r w:rsidRPr="00104A21">
              <w:t>117</w:t>
            </w:r>
          </w:p>
        </w:tc>
        <w:tc>
          <w:tcPr>
            <w:tcW w:w="1275" w:type="dxa"/>
            <w:noWrap/>
            <w:hideMark/>
          </w:tcPr>
          <w:p w14:paraId="60B1C733" w14:textId="77777777" w:rsidR="00104A21" w:rsidRPr="00104A21" w:rsidRDefault="00104A21" w:rsidP="00104A21">
            <w:r w:rsidRPr="00104A21">
              <w:t>121</w:t>
            </w:r>
          </w:p>
        </w:tc>
        <w:tc>
          <w:tcPr>
            <w:tcW w:w="1985" w:type="dxa"/>
            <w:noWrap/>
            <w:hideMark/>
          </w:tcPr>
          <w:p w14:paraId="1F33E850" w14:textId="77777777" w:rsidR="00104A21" w:rsidRPr="00104A21" w:rsidRDefault="00104A21" w:rsidP="00104A21">
            <w:r w:rsidRPr="00104A21">
              <w:t>4</w:t>
            </w:r>
          </w:p>
        </w:tc>
      </w:tr>
      <w:tr w:rsidR="00104A21" w:rsidRPr="00104A21" w14:paraId="399DAD5C" w14:textId="77777777" w:rsidTr="00104A21">
        <w:trPr>
          <w:trHeight w:val="300"/>
        </w:trPr>
        <w:tc>
          <w:tcPr>
            <w:tcW w:w="960" w:type="dxa"/>
            <w:noWrap/>
            <w:hideMark/>
          </w:tcPr>
          <w:p w14:paraId="0BE2E287" w14:textId="77777777" w:rsidR="00104A21" w:rsidRPr="00104A21" w:rsidRDefault="00104A21">
            <w:r w:rsidRPr="00104A21">
              <w:t>UKR</w:t>
            </w:r>
          </w:p>
        </w:tc>
        <w:tc>
          <w:tcPr>
            <w:tcW w:w="3146" w:type="dxa"/>
            <w:noWrap/>
            <w:hideMark/>
          </w:tcPr>
          <w:p w14:paraId="1A18FE2E" w14:textId="77777777" w:rsidR="00104A21" w:rsidRPr="00104A21" w:rsidRDefault="00104A21">
            <w:r w:rsidRPr="00104A21">
              <w:t>Ukraine</w:t>
            </w:r>
          </w:p>
        </w:tc>
        <w:tc>
          <w:tcPr>
            <w:tcW w:w="284" w:type="dxa"/>
            <w:noWrap/>
            <w:hideMark/>
          </w:tcPr>
          <w:p w14:paraId="4BDBF9D6" w14:textId="77777777" w:rsidR="00104A21" w:rsidRPr="00104A21" w:rsidRDefault="00104A21" w:rsidP="00104A21">
            <w:r w:rsidRPr="00104A21">
              <w:t>118</w:t>
            </w:r>
          </w:p>
        </w:tc>
        <w:tc>
          <w:tcPr>
            <w:tcW w:w="1275" w:type="dxa"/>
            <w:noWrap/>
            <w:hideMark/>
          </w:tcPr>
          <w:p w14:paraId="510C5963" w14:textId="77777777" w:rsidR="00104A21" w:rsidRPr="00104A21" w:rsidRDefault="00104A21" w:rsidP="00104A21">
            <w:r w:rsidRPr="00104A21">
              <w:t>117</w:t>
            </w:r>
          </w:p>
        </w:tc>
        <w:tc>
          <w:tcPr>
            <w:tcW w:w="1985" w:type="dxa"/>
            <w:noWrap/>
            <w:hideMark/>
          </w:tcPr>
          <w:p w14:paraId="61CE1237" w14:textId="77777777" w:rsidR="00104A21" w:rsidRPr="00104A21" w:rsidRDefault="00104A21" w:rsidP="00104A21">
            <w:r w:rsidRPr="00104A21">
              <w:t>-1</w:t>
            </w:r>
          </w:p>
        </w:tc>
      </w:tr>
      <w:tr w:rsidR="00104A21" w:rsidRPr="00104A21" w14:paraId="57945DBE" w14:textId="77777777" w:rsidTr="00104A21">
        <w:trPr>
          <w:trHeight w:val="300"/>
        </w:trPr>
        <w:tc>
          <w:tcPr>
            <w:tcW w:w="960" w:type="dxa"/>
            <w:noWrap/>
            <w:hideMark/>
          </w:tcPr>
          <w:p w14:paraId="7110730B" w14:textId="77777777" w:rsidR="00104A21" w:rsidRPr="00104A21" w:rsidRDefault="00104A21">
            <w:r w:rsidRPr="00104A21">
              <w:t>MUS</w:t>
            </w:r>
          </w:p>
        </w:tc>
        <w:tc>
          <w:tcPr>
            <w:tcW w:w="3146" w:type="dxa"/>
            <w:noWrap/>
            <w:hideMark/>
          </w:tcPr>
          <w:p w14:paraId="1F1A57EC" w14:textId="77777777" w:rsidR="00104A21" w:rsidRPr="00104A21" w:rsidRDefault="00104A21">
            <w:r w:rsidRPr="00104A21">
              <w:t>Mauritius</w:t>
            </w:r>
          </w:p>
        </w:tc>
        <w:tc>
          <w:tcPr>
            <w:tcW w:w="284" w:type="dxa"/>
            <w:noWrap/>
            <w:hideMark/>
          </w:tcPr>
          <w:p w14:paraId="50ABB401" w14:textId="77777777" w:rsidR="00104A21" w:rsidRPr="00104A21" w:rsidRDefault="00104A21" w:rsidP="00104A21">
            <w:r w:rsidRPr="00104A21">
              <w:t>119</w:t>
            </w:r>
          </w:p>
        </w:tc>
        <w:tc>
          <w:tcPr>
            <w:tcW w:w="1275" w:type="dxa"/>
            <w:noWrap/>
            <w:hideMark/>
          </w:tcPr>
          <w:p w14:paraId="662557D6" w14:textId="77777777" w:rsidR="00104A21" w:rsidRPr="00104A21" w:rsidRDefault="00104A21" w:rsidP="00104A21">
            <w:r w:rsidRPr="00104A21">
              <w:t>119</w:t>
            </w:r>
          </w:p>
        </w:tc>
        <w:tc>
          <w:tcPr>
            <w:tcW w:w="1985" w:type="dxa"/>
            <w:noWrap/>
            <w:hideMark/>
          </w:tcPr>
          <w:p w14:paraId="41A7A5E7" w14:textId="77777777" w:rsidR="00104A21" w:rsidRPr="00104A21" w:rsidRDefault="00104A21" w:rsidP="00104A21">
            <w:r w:rsidRPr="00104A21">
              <w:t>0</w:t>
            </w:r>
          </w:p>
        </w:tc>
      </w:tr>
      <w:tr w:rsidR="00104A21" w:rsidRPr="00104A21" w14:paraId="2CE72CE5" w14:textId="77777777" w:rsidTr="00104A21">
        <w:trPr>
          <w:trHeight w:val="300"/>
        </w:trPr>
        <w:tc>
          <w:tcPr>
            <w:tcW w:w="960" w:type="dxa"/>
            <w:noWrap/>
            <w:hideMark/>
          </w:tcPr>
          <w:p w14:paraId="71DD1F28" w14:textId="77777777" w:rsidR="00104A21" w:rsidRPr="00104A21" w:rsidRDefault="00104A21">
            <w:r w:rsidRPr="00104A21">
              <w:t>SRB</w:t>
            </w:r>
          </w:p>
        </w:tc>
        <w:tc>
          <w:tcPr>
            <w:tcW w:w="3146" w:type="dxa"/>
            <w:noWrap/>
            <w:hideMark/>
          </w:tcPr>
          <w:p w14:paraId="4B013944" w14:textId="77777777" w:rsidR="00104A21" w:rsidRPr="00104A21" w:rsidRDefault="00104A21">
            <w:r w:rsidRPr="00104A21">
              <w:t>Serbia</w:t>
            </w:r>
          </w:p>
        </w:tc>
        <w:tc>
          <w:tcPr>
            <w:tcW w:w="284" w:type="dxa"/>
            <w:noWrap/>
            <w:hideMark/>
          </w:tcPr>
          <w:p w14:paraId="08FEC9BC" w14:textId="77777777" w:rsidR="00104A21" w:rsidRPr="00104A21" w:rsidRDefault="00104A21" w:rsidP="00104A21">
            <w:r w:rsidRPr="00104A21">
              <w:t>120</w:t>
            </w:r>
          </w:p>
        </w:tc>
        <w:tc>
          <w:tcPr>
            <w:tcW w:w="1275" w:type="dxa"/>
            <w:noWrap/>
            <w:hideMark/>
          </w:tcPr>
          <w:p w14:paraId="318DF795" w14:textId="77777777" w:rsidR="00104A21" w:rsidRPr="00104A21" w:rsidRDefault="00104A21" w:rsidP="00104A21">
            <w:r w:rsidRPr="00104A21">
              <w:t>120</w:t>
            </w:r>
          </w:p>
        </w:tc>
        <w:tc>
          <w:tcPr>
            <w:tcW w:w="1985" w:type="dxa"/>
            <w:noWrap/>
            <w:hideMark/>
          </w:tcPr>
          <w:p w14:paraId="2E5FD124" w14:textId="77777777" w:rsidR="00104A21" w:rsidRPr="00104A21" w:rsidRDefault="00104A21" w:rsidP="00104A21">
            <w:r w:rsidRPr="00104A21">
              <w:t>0</w:t>
            </w:r>
          </w:p>
        </w:tc>
      </w:tr>
      <w:tr w:rsidR="00104A21" w:rsidRPr="00104A21" w14:paraId="373A0434" w14:textId="77777777" w:rsidTr="00104A21">
        <w:trPr>
          <w:trHeight w:val="300"/>
        </w:trPr>
        <w:tc>
          <w:tcPr>
            <w:tcW w:w="960" w:type="dxa"/>
            <w:noWrap/>
            <w:hideMark/>
          </w:tcPr>
          <w:p w14:paraId="3BB2065D" w14:textId="77777777" w:rsidR="00104A21" w:rsidRPr="00104A21" w:rsidRDefault="00104A21">
            <w:r w:rsidRPr="00104A21">
              <w:t>ARG</w:t>
            </w:r>
          </w:p>
        </w:tc>
        <w:tc>
          <w:tcPr>
            <w:tcW w:w="3146" w:type="dxa"/>
            <w:noWrap/>
            <w:hideMark/>
          </w:tcPr>
          <w:p w14:paraId="37AAE7F7" w14:textId="77777777" w:rsidR="00104A21" w:rsidRPr="00104A21" w:rsidRDefault="00104A21">
            <w:r w:rsidRPr="00104A21">
              <w:t>Argentina</w:t>
            </w:r>
          </w:p>
        </w:tc>
        <w:tc>
          <w:tcPr>
            <w:tcW w:w="284" w:type="dxa"/>
            <w:noWrap/>
            <w:hideMark/>
          </w:tcPr>
          <w:p w14:paraId="3291C1D4" w14:textId="77777777" w:rsidR="00104A21" w:rsidRPr="00104A21" w:rsidRDefault="00104A21" w:rsidP="00104A21">
            <w:r w:rsidRPr="00104A21">
              <w:t>121</w:t>
            </w:r>
          </w:p>
        </w:tc>
        <w:tc>
          <w:tcPr>
            <w:tcW w:w="1275" w:type="dxa"/>
            <w:noWrap/>
            <w:hideMark/>
          </w:tcPr>
          <w:p w14:paraId="1CC5A65A" w14:textId="77777777" w:rsidR="00104A21" w:rsidRPr="00104A21" w:rsidRDefault="00104A21" w:rsidP="00104A21">
            <w:r w:rsidRPr="00104A21">
              <w:t>116</w:t>
            </w:r>
          </w:p>
        </w:tc>
        <w:tc>
          <w:tcPr>
            <w:tcW w:w="1985" w:type="dxa"/>
            <w:noWrap/>
            <w:hideMark/>
          </w:tcPr>
          <w:p w14:paraId="658B9758" w14:textId="77777777" w:rsidR="00104A21" w:rsidRPr="00104A21" w:rsidRDefault="00104A21" w:rsidP="00104A21">
            <w:r w:rsidRPr="00104A21">
              <w:t>-5</w:t>
            </w:r>
          </w:p>
        </w:tc>
      </w:tr>
      <w:tr w:rsidR="00104A21" w:rsidRPr="00104A21" w14:paraId="60E4112D" w14:textId="77777777" w:rsidTr="00104A21">
        <w:trPr>
          <w:trHeight w:val="300"/>
        </w:trPr>
        <w:tc>
          <w:tcPr>
            <w:tcW w:w="960" w:type="dxa"/>
            <w:noWrap/>
            <w:hideMark/>
          </w:tcPr>
          <w:p w14:paraId="47C014AF" w14:textId="77777777" w:rsidR="00104A21" w:rsidRPr="00104A21" w:rsidRDefault="00104A21">
            <w:r w:rsidRPr="00104A21">
              <w:t>MNG</w:t>
            </w:r>
          </w:p>
        </w:tc>
        <w:tc>
          <w:tcPr>
            <w:tcW w:w="3146" w:type="dxa"/>
            <w:noWrap/>
            <w:hideMark/>
          </w:tcPr>
          <w:p w14:paraId="2EE65697" w14:textId="77777777" w:rsidR="00104A21" w:rsidRPr="00104A21" w:rsidRDefault="00104A21">
            <w:r w:rsidRPr="00104A21">
              <w:t>Mongolia</w:t>
            </w:r>
          </w:p>
        </w:tc>
        <w:tc>
          <w:tcPr>
            <w:tcW w:w="284" w:type="dxa"/>
            <w:noWrap/>
            <w:hideMark/>
          </w:tcPr>
          <w:p w14:paraId="5594B09A" w14:textId="77777777" w:rsidR="00104A21" w:rsidRPr="00104A21" w:rsidRDefault="00104A21" w:rsidP="00104A21">
            <w:r w:rsidRPr="00104A21">
              <w:t>122</w:t>
            </w:r>
          </w:p>
        </w:tc>
        <w:tc>
          <w:tcPr>
            <w:tcW w:w="1275" w:type="dxa"/>
            <w:noWrap/>
            <w:hideMark/>
          </w:tcPr>
          <w:p w14:paraId="4447E44E" w14:textId="77777777" w:rsidR="00104A21" w:rsidRPr="00104A21" w:rsidRDefault="00104A21" w:rsidP="00104A21">
            <w:r w:rsidRPr="00104A21">
              <w:t>122</w:t>
            </w:r>
          </w:p>
        </w:tc>
        <w:tc>
          <w:tcPr>
            <w:tcW w:w="1985" w:type="dxa"/>
            <w:noWrap/>
            <w:hideMark/>
          </w:tcPr>
          <w:p w14:paraId="150E4E71" w14:textId="77777777" w:rsidR="00104A21" w:rsidRPr="00104A21" w:rsidRDefault="00104A21" w:rsidP="00104A21">
            <w:r w:rsidRPr="00104A21">
              <w:t>0</w:t>
            </w:r>
          </w:p>
        </w:tc>
      </w:tr>
      <w:tr w:rsidR="00104A21" w:rsidRPr="00104A21" w14:paraId="2A185A23" w14:textId="77777777" w:rsidTr="00104A21">
        <w:trPr>
          <w:trHeight w:val="300"/>
        </w:trPr>
        <w:tc>
          <w:tcPr>
            <w:tcW w:w="960" w:type="dxa"/>
            <w:noWrap/>
            <w:hideMark/>
          </w:tcPr>
          <w:p w14:paraId="2873DA2B" w14:textId="77777777" w:rsidR="00104A21" w:rsidRPr="00104A21" w:rsidRDefault="00104A21">
            <w:r w:rsidRPr="00104A21">
              <w:t>RUS</w:t>
            </w:r>
          </w:p>
        </w:tc>
        <w:tc>
          <w:tcPr>
            <w:tcW w:w="3146" w:type="dxa"/>
            <w:noWrap/>
            <w:hideMark/>
          </w:tcPr>
          <w:p w14:paraId="7F856FE5" w14:textId="77777777" w:rsidR="00104A21" w:rsidRPr="00104A21" w:rsidRDefault="00104A21">
            <w:r w:rsidRPr="00104A21">
              <w:t>Russian Federation (the)</w:t>
            </w:r>
          </w:p>
        </w:tc>
        <w:tc>
          <w:tcPr>
            <w:tcW w:w="284" w:type="dxa"/>
            <w:noWrap/>
            <w:hideMark/>
          </w:tcPr>
          <w:p w14:paraId="3D22A0F3" w14:textId="77777777" w:rsidR="00104A21" w:rsidRPr="00104A21" w:rsidRDefault="00104A21" w:rsidP="00104A21">
            <w:r w:rsidRPr="00104A21">
              <w:t>123</w:t>
            </w:r>
          </w:p>
        </w:tc>
        <w:tc>
          <w:tcPr>
            <w:tcW w:w="1275" w:type="dxa"/>
            <w:noWrap/>
            <w:hideMark/>
          </w:tcPr>
          <w:p w14:paraId="74854E62" w14:textId="77777777" w:rsidR="00104A21" w:rsidRPr="00104A21" w:rsidRDefault="00104A21" w:rsidP="00104A21">
            <w:r w:rsidRPr="00104A21">
              <w:t>123</w:t>
            </w:r>
          </w:p>
        </w:tc>
        <w:tc>
          <w:tcPr>
            <w:tcW w:w="1985" w:type="dxa"/>
            <w:noWrap/>
            <w:hideMark/>
          </w:tcPr>
          <w:p w14:paraId="391D0A13" w14:textId="77777777" w:rsidR="00104A21" w:rsidRPr="00104A21" w:rsidRDefault="00104A21" w:rsidP="00104A21">
            <w:r w:rsidRPr="00104A21">
              <w:t>0</w:t>
            </w:r>
          </w:p>
        </w:tc>
      </w:tr>
      <w:tr w:rsidR="00104A21" w:rsidRPr="00104A21" w14:paraId="580AB66E" w14:textId="77777777" w:rsidTr="00104A21">
        <w:trPr>
          <w:trHeight w:val="300"/>
        </w:trPr>
        <w:tc>
          <w:tcPr>
            <w:tcW w:w="960" w:type="dxa"/>
            <w:noWrap/>
            <w:hideMark/>
          </w:tcPr>
          <w:p w14:paraId="0346C563" w14:textId="77777777" w:rsidR="00104A21" w:rsidRPr="00104A21" w:rsidRDefault="00104A21">
            <w:r w:rsidRPr="00104A21">
              <w:t>TTO</w:t>
            </w:r>
          </w:p>
        </w:tc>
        <w:tc>
          <w:tcPr>
            <w:tcW w:w="3146" w:type="dxa"/>
            <w:noWrap/>
            <w:hideMark/>
          </w:tcPr>
          <w:p w14:paraId="4D0F242E" w14:textId="77777777" w:rsidR="00104A21" w:rsidRPr="00104A21" w:rsidRDefault="00104A21">
            <w:r w:rsidRPr="00104A21">
              <w:t>Trinidad and Tobago</w:t>
            </w:r>
          </w:p>
        </w:tc>
        <w:tc>
          <w:tcPr>
            <w:tcW w:w="284" w:type="dxa"/>
            <w:noWrap/>
            <w:hideMark/>
          </w:tcPr>
          <w:p w14:paraId="58EBE1E9" w14:textId="77777777" w:rsidR="00104A21" w:rsidRPr="00104A21" w:rsidRDefault="00104A21" w:rsidP="00104A21">
            <w:r w:rsidRPr="00104A21">
              <w:t>124</w:t>
            </w:r>
          </w:p>
        </w:tc>
        <w:tc>
          <w:tcPr>
            <w:tcW w:w="1275" w:type="dxa"/>
            <w:noWrap/>
            <w:hideMark/>
          </w:tcPr>
          <w:p w14:paraId="6C469962" w14:textId="77777777" w:rsidR="00104A21" w:rsidRPr="00104A21" w:rsidRDefault="00104A21" w:rsidP="00104A21">
            <w:r w:rsidRPr="00104A21">
              <w:t>124</w:t>
            </w:r>
          </w:p>
        </w:tc>
        <w:tc>
          <w:tcPr>
            <w:tcW w:w="1985" w:type="dxa"/>
            <w:noWrap/>
            <w:hideMark/>
          </w:tcPr>
          <w:p w14:paraId="6B773A76" w14:textId="77777777" w:rsidR="00104A21" w:rsidRPr="00104A21" w:rsidRDefault="00104A21" w:rsidP="00104A21">
            <w:r w:rsidRPr="00104A21">
              <w:t>0</w:t>
            </w:r>
          </w:p>
        </w:tc>
      </w:tr>
      <w:tr w:rsidR="00104A21" w:rsidRPr="00104A21" w14:paraId="2AFC2FFB" w14:textId="77777777" w:rsidTr="00104A21">
        <w:trPr>
          <w:trHeight w:val="300"/>
        </w:trPr>
        <w:tc>
          <w:tcPr>
            <w:tcW w:w="960" w:type="dxa"/>
            <w:noWrap/>
            <w:hideMark/>
          </w:tcPr>
          <w:p w14:paraId="2E0573A7" w14:textId="77777777" w:rsidR="00104A21" w:rsidRPr="00104A21" w:rsidRDefault="00104A21">
            <w:r w:rsidRPr="00104A21">
              <w:t>BLR</w:t>
            </w:r>
          </w:p>
        </w:tc>
        <w:tc>
          <w:tcPr>
            <w:tcW w:w="3146" w:type="dxa"/>
            <w:noWrap/>
            <w:hideMark/>
          </w:tcPr>
          <w:p w14:paraId="22329168" w14:textId="77777777" w:rsidR="00104A21" w:rsidRPr="00104A21" w:rsidRDefault="00104A21">
            <w:r w:rsidRPr="00104A21">
              <w:t>Belarus</w:t>
            </w:r>
          </w:p>
        </w:tc>
        <w:tc>
          <w:tcPr>
            <w:tcW w:w="284" w:type="dxa"/>
            <w:noWrap/>
            <w:hideMark/>
          </w:tcPr>
          <w:p w14:paraId="0900FE0E" w14:textId="77777777" w:rsidR="00104A21" w:rsidRPr="00104A21" w:rsidRDefault="00104A21" w:rsidP="00104A21">
            <w:r w:rsidRPr="00104A21">
              <w:t>125</w:t>
            </w:r>
          </w:p>
        </w:tc>
        <w:tc>
          <w:tcPr>
            <w:tcW w:w="1275" w:type="dxa"/>
            <w:noWrap/>
            <w:hideMark/>
          </w:tcPr>
          <w:p w14:paraId="061F0634" w14:textId="77777777" w:rsidR="00104A21" w:rsidRPr="00104A21" w:rsidRDefault="00104A21" w:rsidP="00104A21">
            <w:r w:rsidRPr="00104A21">
              <w:t>125</w:t>
            </w:r>
          </w:p>
        </w:tc>
        <w:tc>
          <w:tcPr>
            <w:tcW w:w="1985" w:type="dxa"/>
            <w:noWrap/>
            <w:hideMark/>
          </w:tcPr>
          <w:p w14:paraId="6F3DA552" w14:textId="77777777" w:rsidR="00104A21" w:rsidRPr="00104A21" w:rsidRDefault="00104A21" w:rsidP="00104A21">
            <w:r w:rsidRPr="00104A21">
              <w:t>0</w:t>
            </w:r>
          </w:p>
        </w:tc>
      </w:tr>
      <w:tr w:rsidR="00104A21" w:rsidRPr="00104A21" w14:paraId="1DB53E3D" w14:textId="77777777" w:rsidTr="00104A21">
        <w:trPr>
          <w:trHeight w:val="300"/>
        </w:trPr>
        <w:tc>
          <w:tcPr>
            <w:tcW w:w="960" w:type="dxa"/>
            <w:noWrap/>
            <w:hideMark/>
          </w:tcPr>
          <w:p w14:paraId="27C966F5" w14:textId="77777777" w:rsidR="00104A21" w:rsidRPr="00104A21" w:rsidRDefault="00104A21">
            <w:r w:rsidRPr="00104A21">
              <w:t>MDA</w:t>
            </w:r>
          </w:p>
        </w:tc>
        <w:tc>
          <w:tcPr>
            <w:tcW w:w="3146" w:type="dxa"/>
            <w:noWrap/>
            <w:hideMark/>
          </w:tcPr>
          <w:p w14:paraId="747F9660" w14:textId="77777777" w:rsidR="00104A21" w:rsidRPr="00104A21" w:rsidRDefault="00104A21">
            <w:r w:rsidRPr="00104A21">
              <w:t>Moldova (the Republic of)</w:t>
            </w:r>
          </w:p>
        </w:tc>
        <w:tc>
          <w:tcPr>
            <w:tcW w:w="284" w:type="dxa"/>
            <w:noWrap/>
            <w:hideMark/>
          </w:tcPr>
          <w:p w14:paraId="5DB8C4C1" w14:textId="77777777" w:rsidR="00104A21" w:rsidRPr="00104A21" w:rsidRDefault="00104A21" w:rsidP="00104A21">
            <w:r w:rsidRPr="00104A21">
              <w:t>126</w:t>
            </w:r>
          </w:p>
        </w:tc>
        <w:tc>
          <w:tcPr>
            <w:tcW w:w="1275" w:type="dxa"/>
            <w:noWrap/>
            <w:hideMark/>
          </w:tcPr>
          <w:p w14:paraId="1460FEE7" w14:textId="77777777" w:rsidR="00104A21" w:rsidRPr="00104A21" w:rsidRDefault="00104A21" w:rsidP="00104A21">
            <w:r w:rsidRPr="00104A21">
              <w:t>126</w:t>
            </w:r>
          </w:p>
        </w:tc>
        <w:tc>
          <w:tcPr>
            <w:tcW w:w="1985" w:type="dxa"/>
            <w:noWrap/>
            <w:hideMark/>
          </w:tcPr>
          <w:p w14:paraId="681F8EC6" w14:textId="77777777" w:rsidR="00104A21" w:rsidRPr="00104A21" w:rsidRDefault="00104A21" w:rsidP="00104A21">
            <w:r w:rsidRPr="00104A21">
              <w:t>0</w:t>
            </w:r>
          </w:p>
        </w:tc>
      </w:tr>
      <w:tr w:rsidR="00104A21" w:rsidRPr="00104A21" w14:paraId="4BB7F57B" w14:textId="77777777" w:rsidTr="00104A21">
        <w:trPr>
          <w:trHeight w:val="300"/>
        </w:trPr>
        <w:tc>
          <w:tcPr>
            <w:tcW w:w="960" w:type="dxa"/>
            <w:noWrap/>
            <w:hideMark/>
          </w:tcPr>
          <w:p w14:paraId="4D216ABF" w14:textId="77777777" w:rsidR="00104A21" w:rsidRPr="00104A21" w:rsidRDefault="00104A21">
            <w:r w:rsidRPr="00104A21">
              <w:t>GEO</w:t>
            </w:r>
          </w:p>
        </w:tc>
        <w:tc>
          <w:tcPr>
            <w:tcW w:w="3146" w:type="dxa"/>
            <w:noWrap/>
            <w:hideMark/>
          </w:tcPr>
          <w:p w14:paraId="16091142" w14:textId="77777777" w:rsidR="00104A21" w:rsidRPr="00104A21" w:rsidRDefault="00104A21">
            <w:r w:rsidRPr="00104A21">
              <w:t>Georgia</w:t>
            </w:r>
          </w:p>
        </w:tc>
        <w:tc>
          <w:tcPr>
            <w:tcW w:w="284" w:type="dxa"/>
            <w:noWrap/>
            <w:hideMark/>
          </w:tcPr>
          <w:p w14:paraId="74E7CBB8" w14:textId="77777777" w:rsidR="00104A21" w:rsidRPr="00104A21" w:rsidRDefault="00104A21" w:rsidP="00104A21">
            <w:r w:rsidRPr="00104A21">
              <w:t>127</w:t>
            </w:r>
          </w:p>
        </w:tc>
        <w:tc>
          <w:tcPr>
            <w:tcW w:w="1275" w:type="dxa"/>
            <w:noWrap/>
            <w:hideMark/>
          </w:tcPr>
          <w:p w14:paraId="7B7F3B44" w14:textId="77777777" w:rsidR="00104A21" w:rsidRPr="00104A21" w:rsidRDefault="00104A21" w:rsidP="00104A21">
            <w:r w:rsidRPr="00104A21">
              <w:t>127</w:t>
            </w:r>
          </w:p>
        </w:tc>
        <w:tc>
          <w:tcPr>
            <w:tcW w:w="1985" w:type="dxa"/>
            <w:noWrap/>
            <w:hideMark/>
          </w:tcPr>
          <w:p w14:paraId="5B118F6B" w14:textId="77777777" w:rsidR="00104A21" w:rsidRPr="00104A21" w:rsidRDefault="00104A21" w:rsidP="00104A21">
            <w:r w:rsidRPr="00104A21">
              <w:t>0</w:t>
            </w:r>
          </w:p>
        </w:tc>
      </w:tr>
      <w:tr w:rsidR="00104A21" w:rsidRPr="00104A21" w14:paraId="5BA358B6" w14:textId="77777777" w:rsidTr="00104A21">
        <w:trPr>
          <w:trHeight w:val="300"/>
        </w:trPr>
        <w:tc>
          <w:tcPr>
            <w:tcW w:w="960" w:type="dxa"/>
            <w:noWrap/>
            <w:hideMark/>
          </w:tcPr>
          <w:p w14:paraId="6B5141F4" w14:textId="77777777" w:rsidR="00104A21" w:rsidRPr="00104A21" w:rsidRDefault="00104A21">
            <w:r w:rsidRPr="00104A21">
              <w:t>TUN</w:t>
            </w:r>
          </w:p>
        </w:tc>
        <w:tc>
          <w:tcPr>
            <w:tcW w:w="3146" w:type="dxa"/>
            <w:noWrap/>
            <w:hideMark/>
          </w:tcPr>
          <w:p w14:paraId="275C186A" w14:textId="77777777" w:rsidR="00104A21" w:rsidRPr="00104A21" w:rsidRDefault="00104A21">
            <w:r w:rsidRPr="00104A21">
              <w:t>Tunisia</w:t>
            </w:r>
          </w:p>
        </w:tc>
        <w:tc>
          <w:tcPr>
            <w:tcW w:w="284" w:type="dxa"/>
            <w:noWrap/>
            <w:hideMark/>
          </w:tcPr>
          <w:p w14:paraId="13216E35" w14:textId="77777777" w:rsidR="00104A21" w:rsidRPr="00104A21" w:rsidRDefault="00104A21" w:rsidP="00104A21">
            <w:r w:rsidRPr="00104A21">
              <w:t>128</w:t>
            </w:r>
          </w:p>
        </w:tc>
        <w:tc>
          <w:tcPr>
            <w:tcW w:w="1275" w:type="dxa"/>
            <w:noWrap/>
            <w:hideMark/>
          </w:tcPr>
          <w:p w14:paraId="048D969D" w14:textId="77777777" w:rsidR="00104A21" w:rsidRPr="00104A21" w:rsidRDefault="00104A21" w:rsidP="00104A21">
            <w:r w:rsidRPr="00104A21">
              <w:t>128</w:t>
            </w:r>
          </w:p>
        </w:tc>
        <w:tc>
          <w:tcPr>
            <w:tcW w:w="1985" w:type="dxa"/>
            <w:noWrap/>
            <w:hideMark/>
          </w:tcPr>
          <w:p w14:paraId="46D7B0B8" w14:textId="77777777" w:rsidR="00104A21" w:rsidRPr="00104A21" w:rsidRDefault="00104A21" w:rsidP="00104A21">
            <w:r w:rsidRPr="00104A21">
              <w:t>0</w:t>
            </w:r>
          </w:p>
        </w:tc>
      </w:tr>
      <w:tr w:rsidR="00104A21" w:rsidRPr="00104A21" w14:paraId="79B47D25" w14:textId="77777777" w:rsidTr="00104A21">
        <w:trPr>
          <w:trHeight w:val="300"/>
        </w:trPr>
        <w:tc>
          <w:tcPr>
            <w:tcW w:w="960" w:type="dxa"/>
            <w:noWrap/>
            <w:hideMark/>
          </w:tcPr>
          <w:p w14:paraId="248F1E1A" w14:textId="77777777" w:rsidR="00104A21" w:rsidRPr="00104A21" w:rsidRDefault="00104A21">
            <w:r w:rsidRPr="00104A21">
              <w:t>ARM</w:t>
            </w:r>
          </w:p>
        </w:tc>
        <w:tc>
          <w:tcPr>
            <w:tcW w:w="3146" w:type="dxa"/>
            <w:noWrap/>
            <w:hideMark/>
          </w:tcPr>
          <w:p w14:paraId="21829913" w14:textId="77777777" w:rsidR="00104A21" w:rsidRPr="00104A21" w:rsidRDefault="00104A21">
            <w:r w:rsidRPr="00104A21">
              <w:t>Armenia</w:t>
            </w:r>
          </w:p>
        </w:tc>
        <w:tc>
          <w:tcPr>
            <w:tcW w:w="284" w:type="dxa"/>
            <w:noWrap/>
            <w:hideMark/>
          </w:tcPr>
          <w:p w14:paraId="2A372846" w14:textId="77777777" w:rsidR="00104A21" w:rsidRPr="00104A21" w:rsidRDefault="00104A21" w:rsidP="00104A21">
            <w:r w:rsidRPr="00104A21">
              <w:t>129</w:t>
            </w:r>
          </w:p>
        </w:tc>
        <w:tc>
          <w:tcPr>
            <w:tcW w:w="1275" w:type="dxa"/>
            <w:noWrap/>
            <w:hideMark/>
          </w:tcPr>
          <w:p w14:paraId="2110CC04" w14:textId="77777777" w:rsidR="00104A21" w:rsidRPr="00104A21" w:rsidRDefault="00104A21" w:rsidP="00104A21">
            <w:r w:rsidRPr="00104A21">
              <w:t>129</w:t>
            </w:r>
          </w:p>
        </w:tc>
        <w:tc>
          <w:tcPr>
            <w:tcW w:w="1985" w:type="dxa"/>
            <w:noWrap/>
            <w:hideMark/>
          </w:tcPr>
          <w:p w14:paraId="1C6F6CFA" w14:textId="77777777" w:rsidR="00104A21" w:rsidRPr="00104A21" w:rsidRDefault="00104A21" w:rsidP="00104A21">
            <w:r w:rsidRPr="00104A21">
              <w:t>0</w:t>
            </w:r>
          </w:p>
        </w:tc>
      </w:tr>
      <w:tr w:rsidR="00104A21" w:rsidRPr="00104A21" w14:paraId="01676C18" w14:textId="77777777" w:rsidTr="00104A21">
        <w:trPr>
          <w:trHeight w:val="300"/>
        </w:trPr>
        <w:tc>
          <w:tcPr>
            <w:tcW w:w="960" w:type="dxa"/>
            <w:noWrap/>
            <w:hideMark/>
          </w:tcPr>
          <w:p w14:paraId="1C31FBD7" w14:textId="77777777" w:rsidR="00104A21" w:rsidRPr="00104A21" w:rsidRDefault="00104A21">
            <w:r w:rsidRPr="00104A21">
              <w:t>CRI</w:t>
            </w:r>
          </w:p>
        </w:tc>
        <w:tc>
          <w:tcPr>
            <w:tcW w:w="3146" w:type="dxa"/>
            <w:noWrap/>
            <w:hideMark/>
          </w:tcPr>
          <w:p w14:paraId="44972346" w14:textId="77777777" w:rsidR="00104A21" w:rsidRPr="00104A21" w:rsidRDefault="00104A21">
            <w:r w:rsidRPr="00104A21">
              <w:t>Costa Rica</w:t>
            </w:r>
          </w:p>
        </w:tc>
        <w:tc>
          <w:tcPr>
            <w:tcW w:w="284" w:type="dxa"/>
            <w:noWrap/>
            <w:hideMark/>
          </w:tcPr>
          <w:p w14:paraId="753108CC" w14:textId="77777777" w:rsidR="00104A21" w:rsidRPr="00104A21" w:rsidRDefault="00104A21" w:rsidP="00104A21">
            <w:r w:rsidRPr="00104A21">
              <w:t>130</w:t>
            </w:r>
          </w:p>
        </w:tc>
        <w:tc>
          <w:tcPr>
            <w:tcW w:w="1275" w:type="dxa"/>
            <w:noWrap/>
            <w:hideMark/>
          </w:tcPr>
          <w:p w14:paraId="752B682D" w14:textId="77777777" w:rsidR="00104A21" w:rsidRPr="00104A21" w:rsidRDefault="00104A21" w:rsidP="00104A21">
            <w:r w:rsidRPr="00104A21">
              <w:t>131</w:t>
            </w:r>
          </w:p>
        </w:tc>
        <w:tc>
          <w:tcPr>
            <w:tcW w:w="1985" w:type="dxa"/>
            <w:noWrap/>
            <w:hideMark/>
          </w:tcPr>
          <w:p w14:paraId="1D48801C" w14:textId="77777777" w:rsidR="00104A21" w:rsidRPr="00104A21" w:rsidRDefault="00104A21" w:rsidP="00104A21">
            <w:r w:rsidRPr="00104A21">
              <w:t>1</w:t>
            </w:r>
          </w:p>
        </w:tc>
      </w:tr>
      <w:tr w:rsidR="00104A21" w:rsidRPr="00104A21" w14:paraId="40EDF22B" w14:textId="77777777" w:rsidTr="00104A21">
        <w:trPr>
          <w:trHeight w:val="300"/>
        </w:trPr>
        <w:tc>
          <w:tcPr>
            <w:tcW w:w="960" w:type="dxa"/>
            <w:noWrap/>
            <w:hideMark/>
          </w:tcPr>
          <w:p w14:paraId="77AA97DA" w14:textId="77777777" w:rsidR="00104A21" w:rsidRPr="00104A21" w:rsidRDefault="00104A21">
            <w:r w:rsidRPr="00104A21">
              <w:t>MNE</w:t>
            </w:r>
          </w:p>
        </w:tc>
        <w:tc>
          <w:tcPr>
            <w:tcW w:w="3146" w:type="dxa"/>
            <w:noWrap/>
            <w:hideMark/>
          </w:tcPr>
          <w:p w14:paraId="66907CCE" w14:textId="77777777" w:rsidR="00104A21" w:rsidRPr="00104A21" w:rsidRDefault="00104A21">
            <w:r w:rsidRPr="00104A21">
              <w:t>Montenegro</w:t>
            </w:r>
          </w:p>
        </w:tc>
        <w:tc>
          <w:tcPr>
            <w:tcW w:w="284" w:type="dxa"/>
            <w:noWrap/>
            <w:hideMark/>
          </w:tcPr>
          <w:p w14:paraId="5010E4E5" w14:textId="77777777" w:rsidR="00104A21" w:rsidRPr="00104A21" w:rsidRDefault="00104A21" w:rsidP="00104A21">
            <w:r w:rsidRPr="00104A21">
              <w:t>131</w:t>
            </w:r>
          </w:p>
        </w:tc>
        <w:tc>
          <w:tcPr>
            <w:tcW w:w="1275" w:type="dxa"/>
            <w:noWrap/>
            <w:hideMark/>
          </w:tcPr>
          <w:p w14:paraId="3329FAE9" w14:textId="77777777" w:rsidR="00104A21" w:rsidRPr="00104A21" w:rsidRDefault="00104A21" w:rsidP="00104A21">
            <w:r w:rsidRPr="00104A21">
              <w:t>130</w:t>
            </w:r>
          </w:p>
        </w:tc>
        <w:tc>
          <w:tcPr>
            <w:tcW w:w="1985" w:type="dxa"/>
            <w:noWrap/>
            <w:hideMark/>
          </w:tcPr>
          <w:p w14:paraId="6C8B8EB0" w14:textId="77777777" w:rsidR="00104A21" w:rsidRPr="00104A21" w:rsidRDefault="00104A21" w:rsidP="00104A21">
            <w:r w:rsidRPr="00104A21">
              <w:t>-1</w:t>
            </w:r>
          </w:p>
        </w:tc>
      </w:tr>
      <w:tr w:rsidR="00104A21" w:rsidRPr="00104A21" w14:paraId="01420F64" w14:textId="77777777" w:rsidTr="00104A21">
        <w:trPr>
          <w:trHeight w:val="300"/>
        </w:trPr>
        <w:tc>
          <w:tcPr>
            <w:tcW w:w="960" w:type="dxa"/>
            <w:noWrap/>
            <w:hideMark/>
          </w:tcPr>
          <w:p w14:paraId="03703BC2" w14:textId="77777777" w:rsidR="00104A21" w:rsidRPr="00104A21" w:rsidRDefault="00104A21">
            <w:r w:rsidRPr="00104A21">
              <w:t>BGR</w:t>
            </w:r>
          </w:p>
        </w:tc>
        <w:tc>
          <w:tcPr>
            <w:tcW w:w="3146" w:type="dxa"/>
            <w:noWrap/>
            <w:hideMark/>
          </w:tcPr>
          <w:p w14:paraId="03B136AE" w14:textId="77777777" w:rsidR="00104A21" w:rsidRPr="00104A21" w:rsidRDefault="00104A21">
            <w:r w:rsidRPr="00104A21">
              <w:t>Bulgaria</w:t>
            </w:r>
          </w:p>
        </w:tc>
        <w:tc>
          <w:tcPr>
            <w:tcW w:w="284" w:type="dxa"/>
            <w:noWrap/>
            <w:hideMark/>
          </w:tcPr>
          <w:p w14:paraId="408B6357" w14:textId="77777777" w:rsidR="00104A21" w:rsidRPr="00104A21" w:rsidRDefault="00104A21" w:rsidP="00104A21">
            <w:r w:rsidRPr="00104A21">
              <w:t>132</w:t>
            </w:r>
          </w:p>
        </w:tc>
        <w:tc>
          <w:tcPr>
            <w:tcW w:w="1275" w:type="dxa"/>
            <w:noWrap/>
            <w:hideMark/>
          </w:tcPr>
          <w:p w14:paraId="3E6EC7F0" w14:textId="77777777" w:rsidR="00104A21" w:rsidRPr="00104A21" w:rsidRDefault="00104A21" w:rsidP="00104A21">
            <w:r w:rsidRPr="00104A21">
              <w:t>132</w:t>
            </w:r>
          </w:p>
        </w:tc>
        <w:tc>
          <w:tcPr>
            <w:tcW w:w="1985" w:type="dxa"/>
            <w:noWrap/>
            <w:hideMark/>
          </w:tcPr>
          <w:p w14:paraId="3AF91908" w14:textId="77777777" w:rsidR="00104A21" w:rsidRPr="00104A21" w:rsidRDefault="00104A21" w:rsidP="00104A21">
            <w:r w:rsidRPr="00104A21">
              <w:t>0</w:t>
            </w:r>
          </w:p>
        </w:tc>
      </w:tr>
      <w:tr w:rsidR="00104A21" w:rsidRPr="00104A21" w14:paraId="70AE8D3A" w14:textId="77777777" w:rsidTr="00104A21">
        <w:trPr>
          <w:trHeight w:val="300"/>
        </w:trPr>
        <w:tc>
          <w:tcPr>
            <w:tcW w:w="960" w:type="dxa"/>
            <w:noWrap/>
            <w:hideMark/>
          </w:tcPr>
          <w:p w14:paraId="5E552DBE" w14:textId="77777777" w:rsidR="00104A21" w:rsidRPr="00104A21" w:rsidRDefault="00104A21">
            <w:r w:rsidRPr="00104A21">
              <w:t>BRN</w:t>
            </w:r>
          </w:p>
        </w:tc>
        <w:tc>
          <w:tcPr>
            <w:tcW w:w="3146" w:type="dxa"/>
            <w:noWrap/>
            <w:hideMark/>
          </w:tcPr>
          <w:p w14:paraId="04C8B7A2" w14:textId="77777777" w:rsidR="00104A21" w:rsidRPr="00104A21" w:rsidRDefault="00104A21">
            <w:r w:rsidRPr="00104A21">
              <w:t>Brunei Darussalam</w:t>
            </w:r>
          </w:p>
        </w:tc>
        <w:tc>
          <w:tcPr>
            <w:tcW w:w="284" w:type="dxa"/>
            <w:noWrap/>
            <w:hideMark/>
          </w:tcPr>
          <w:p w14:paraId="2339661E" w14:textId="77777777" w:rsidR="00104A21" w:rsidRPr="00104A21" w:rsidRDefault="00104A21" w:rsidP="00104A21">
            <w:r w:rsidRPr="00104A21">
              <w:t>133</w:t>
            </w:r>
          </w:p>
        </w:tc>
        <w:tc>
          <w:tcPr>
            <w:tcW w:w="1275" w:type="dxa"/>
            <w:noWrap/>
            <w:hideMark/>
          </w:tcPr>
          <w:p w14:paraId="6C0F6370" w14:textId="77777777" w:rsidR="00104A21" w:rsidRPr="00104A21" w:rsidRDefault="00104A21" w:rsidP="00104A21">
            <w:r w:rsidRPr="00104A21">
              <w:t>133</w:t>
            </w:r>
          </w:p>
        </w:tc>
        <w:tc>
          <w:tcPr>
            <w:tcW w:w="1985" w:type="dxa"/>
            <w:noWrap/>
            <w:hideMark/>
          </w:tcPr>
          <w:p w14:paraId="2566B806" w14:textId="77777777" w:rsidR="00104A21" w:rsidRPr="00104A21" w:rsidRDefault="00104A21" w:rsidP="00104A21">
            <w:r w:rsidRPr="00104A21">
              <w:t>0</w:t>
            </w:r>
          </w:p>
        </w:tc>
      </w:tr>
      <w:tr w:rsidR="00104A21" w:rsidRPr="00104A21" w14:paraId="53DED982" w14:textId="77777777" w:rsidTr="00104A21">
        <w:trPr>
          <w:trHeight w:val="300"/>
        </w:trPr>
        <w:tc>
          <w:tcPr>
            <w:tcW w:w="960" w:type="dxa"/>
            <w:noWrap/>
            <w:hideMark/>
          </w:tcPr>
          <w:p w14:paraId="736CDC1C" w14:textId="77777777" w:rsidR="00104A21" w:rsidRPr="00104A21" w:rsidRDefault="00104A21">
            <w:r w:rsidRPr="00104A21">
              <w:t>CHL</w:t>
            </w:r>
          </w:p>
        </w:tc>
        <w:tc>
          <w:tcPr>
            <w:tcW w:w="3146" w:type="dxa"/>
            <w:noWrap/>
            <w:hideMark/>
          </w:tcPr>
          <w:p w14:paraId="324509B2" w14:textId="77777777" w:rsidR="00104A21" w:rsidRPr="00104A21" w:rsidRDefault="00104A21">
            <w:r w:rsidRPr="00104A21">
              <w:t>Chile</w:t>
            </w:r>
          </w:p>
        </w:tc>
        <w:tc>
          <w:tcPr>
            <w:tcW w:w="284" w:type="dxa"/>
            <w:noWrap/>
            <w:hideMark/>
          </w:tcPr>
          <w:p w14:paraId="1D91BE51" w14:textId="77777777" w:rsidR="00104A21" w:rsidRPr="00104A21" w:rsidRDefault="00104A21" w:rsidP="00104A21">
            <w:r w:rsidRPr="00104A21">
              <w:t>134</w:t>
            </w:r>
          </w:p>
        </w:tc>
        <w:tc>
          <w:tcPr>
            <w:tcW w:w="1275" w:type="dxa"/>
            <w:noWrap/>
            <w:hideMark/>
          </w:tcPr>
          <w:p w14:paraId="7B3EFC4B" w14:textId="77777777" w:rsidR="00104A21" w:rsidRPr="00104A21" w:rsidRDefault="00104A21" w:rsidP="00104A21">
            <w:r w:rsidRPr="00104A21">
              <w:t>135</w:t>
            </w:r>
          </w:p>
        </w:tc>
        <w:tc>
          <w:tcPr>
            <w:tcW w:w="1985" w:type="dxa"/>
            <w:noWrap/>
            <w:hideMark/>
          </w:tcPr>
          <w:p w14:paraId="3A61C567" w14:textId="77777777" w:rsidR="00104A21" w:rsidRPr="00104A21" w:rsidRDefault="00104A21" w:rsidP="00104A21">
            <w:r w:rsidRPr="00104A21">
              <w:t>1</w:t>
            </w:r>
          </w:p>
        </w:tc>
      </w:tr>
      <w:tr w:rsidR="00104A21" w:rsidRPr="00104A21" w14:paraId="1B695705" w14:textId="77777777" w:rsidTr="00104A21">
        <w:trPr>
          <w:trHeight w:val="300"/>
        </w:trPr>
        <w:tc>
          <w:tcPr>
            <w:tcW w:w="960" w:type="dxa"/>
            <w:noWrap/>
            <w:hideMark/>
          </w:tcPr>
          <w:p w14:paraId="274B28F2" w14:textId="77777777" w:rsidR="00104A21" w:rsidRPr="00104A21" w:rsidRDefault="00104A21">
            <w:r w:rsidRPr="00104A21">
              <w:t>HUN</w:t>
            </w:r>
          </w:p>
        </w:tc>
        <w:tc>
          <w:tcPr>
            <w:tcW w:w="3146" w:type="dxa"/>
            <w:noWrap/>
            <w:hideMark/>
          </w:tcPr>
          <w:p w14:paraId="096E81CB" w14:textId="77777777" w:rsidR="00104A21" w:rsidRPr="00104A21" w:rsidRDefault="00104A21">
            <w:r w:rsidRPr="00104A21">
              <w:t>Hungary</w:t>
            </w:r>
          </w:p>
        </w:tc>
        <w:tc>
          <w:tcPr>
            <w:tcW w:w="284" w:type="dxa"/>
            <w:noWrap/>
            <w:hideMark/>
          </w:tcPr>
          <w:p w14:paraId="6F75ECDC" w14:textId="77777777" w:rsidR="00104A21" w:rsidRPr="00104A21" w:rsidRDefault="00104A21" w:rsidP="00104A21">
            <w:r w:rsidRPr="00104A21">
              <w:t>135</w:t>
            </w:r>
          </w:p>
        </w:tc>
        <w:tc>
          <w:tcPr>
            <w:tcW w:w="1275" w:type="dxa"/>
            <w:noWrap/>
            <w:hideMark/>
          </w:tcPr>
          <w:p w14:paraId="1A0CA2E5" w14:textId="77777777" w:rsidR="00104A21" w:rsidRPr="00104A21" w:rsidRDefault="00104A21" w:rsidP="00104A21">
            <w:r w:rsidRPr="00104A21">
              <w:t>136</w:t>
            </w:r>
          </w:p>
        </w:tc>
        <w:tc>
          <w:tcPr>
            <w:tcW w:w="1985" w:type="dxa"/>
            <w:noWrap/>
            <w:hideMark/>
          </w:tcPr>
          <w:p w14:paraId="71D1DF1D" w14:textId="77777777" w:rsidR="00104A21" w:rsidRPr="00104A21" w:rsidRDefault="00104A21" w:rsidP="00104A21">
            <w:r w:rsidRPr="00104A21">
              <w:t>1</w:t>
            </w:r>
          </w:p>
        </w:tc>
      </w:tr>
      <w:tr w:rsidR="00104A21" w:rsidRPr="00104A21" w14:paraId="6EBC43F8" w14:textId="77777777" w:rsidTr="00104A21">
        <w:trPr>
          <w:trHeight w:val="300"/>
        </w:trPr>
        <w:tc>
          <w:tcPr>
            <w:tcW w:w="960" w:type="dxa"/>
            <w:noWrap/>
            <w:hideMark/>
          </w:tcPr>
          <w:p w14:paraId="333C1B7B" w14:textId="77777777" w:rsidR="00104A21" w:rsidRPr="00104A21" w:rsidRDefault="00104A21">
            <w:r w:rsidRPr="00104A21">
              <w:t>HKG</w:t>
            </w:r>
          </w:p>
        </w:tc>
        <w:tc>
          <w:tcPr>
            <w:tcW w:w="3146" w:type="dxa"/>
            <w:noWrap/>
            <w:hideMark/>
          </w:tcPr>
          <w:p w14:paraId="23F70E29" w14:textId="77777777" w:rsidR="00104A21" w:rsidRPr="00104A21" w:rsidRDefault="00104A21">
            <w:r w:rsidRPr="00104A21">
              <w:t>Hong Kong</w:t>
            </w:r>
          </w:p>
        </w:tc>
        <w:tc>
          <w:tcPr>
            <w:tcW w:w="284" w:type="dxa"/>
            <w:noWrap/>
            <w:hideMark/>
          </w:tcPr>
          <w:p w14:paraId="57E6F184" w14:textId="77777777" w:rsidR="00104A21" w:rsidRPr="00104A21" w:rsidRDefault="00104A21" w:rsidP="00104A21">
            <w:r w:rsidRPr="00104A21">
              <w:t>136</w:t>
            </w:r>
          </w:p>
        </w:tc>
        <w:tc>
          <w:tcPr>
            <w:tcW w:w="1275" w:type="dxa"/>
            <w:noWrap/>
            <w:hideMark/>
          </w:tcPr>
          <w:p w14:paraId="51CC3EC0" w14:textId="77777777" w:rsidR="00104A21" w:rsidRPr="00104A21" w:rsidRDefault="00104A21" w:rsidP="00104A21">
            <w:r w:rsidRPr="00104A21">
              <w:t>134</w:t>
            </w:r>
          </w:p>
        </w:tc>
        <w:tc>
          <w:tcPr>
            <w:tcW w:w="1985" w:type="dxa"/>
            <w:noWrap/>
            <w:hideMark/>
          </w:tcPr>
          <w:p w14:paraId="239037E0" w14:textId="77777777" w:rsidR="00104A21" w:rsidRPr="00104A21" w:rsidRDefault="00104A21" w:rsidP="00104A21">
            <w:r w:rsidRPr="00104A21">
              <w:t>-2</w:t>
            </w:r>
          </w:p>
        </w:tc>
      </w:tr>
      <w:tr w:rsidR="00104A21" w:rsidRPr="00104A21" w14:paraId="4C6E848C" w14:textId="77777777" w:rsidTr="00104A21">
        <w:trPr>
          <w:trHeight w:val="300"/>
        </w:trPr>
        <w:tc>
          <w:tcPr>
            <w:tcW w:w="960" w:type="dxa"/>
            <w:noWrap/>
            <w:hideMark/>
          </w:tcPr>
          <w:p w14:paraId="478878C1" w14:textId="77777777" w:rsidR="00104A21" w:rsidRPr="00104A21" w:rsidRDefault="00104A21">
            <w:r w:rsidRPr="00104A21">
              <w:t>ROM</w:t>
            </w:r>
          </w:p>
        </w:tc>
        <w:tc>
          <w:tcPr>
            <w:tcW w:w="3146" w:type="dxa"/>
            <w:noWrap/>
            <w:hideMark/>
          </w:tcPr>
          <w:p w14:paraId="598D6119" w14:textId="77777777" w:rsidR="00104A21" w:rsidRPr="00104A21" w:rsidRDefault="00104A21">
            <w:r w:rsidRPr="00104A21">
              <w:t>Romania</w:t>
            </w:r>
          </w:p>
        </w:tc>
        <w:tc>
          <w:tcPr>
            <w:tcW w:w="284" w:type="dxa"/>
            <w:noWrap/>
            <w:hideMark/>
          </w:tcPr>
          <w:p w14:paraId="1FD2E5E2" w14:textId="77777777" w:rsidR="00104A21" w:rsidRPr="00104A21" w:rsidRDefault="00104A21" w:rsidP="00104A21">
            <w:r w:rsidRPr="00104A21">
              <w:t>137</w:t>
            </w:r>
          </w:p>
        </w:tc>
        <w:tc>
          <w:tcPr>
            <w:tcW w:w="1275" w:type="dxa"/>
            <w:noWrap/>
            <w:hideMark/>
          </w:tcPr>
          <w:p w14:paraId="78C9D4DB" w14:textId="77777777" w:rsidR="00104A21" w:rsidRPr="00104A21" w:rsidRDefault="00104A21" w:rsidP="00104A21">
            <w:r w:rsidRPr="00104A21">
              <w:t>137</w:t>
            </w:r>
          </w:p>
        </w:tc>
        <w:tc>
          <w:tcPr>
            <w:tcW w:w="1985" w:type="dxa"/>
            <w:noWrap/>
            <w:hideMark/>
          </w:tcPr>
          <w:p w14:paraId="71F7D9E1" w14:textId="77777777" w:rsidR="00104A21" w:rsidRPr="00104A21" w:rsidRDefault="00104A21" w:rsidP="00104A21">
            <w:r w:rsidRPr="00104A21">
              <w:t>0</w:t>
            </w:r>
          </w:p>
        </w:tc>
      </w:tr>
      <w:tr w:rsidR="00104A21" w:rsidRPr="00104A21" w14:paraId="29A9CD64" w14:textId="77777777" w:rsidTr="00104A21">
        <w:trPr>
          <w:trHeight w:val="300"/>
        </w:trPr>
        <w:tc>
          <w:tcPr>
            <w:tcW w:w="960" w:type="dxa"/>
            <w:noWrap/>
            <w:hideMark/>
          </w:tcPr>
          <w:p w14:paraId="46DFD9C8" w14:textId="77777777" w:rsidR="00104A21" w:rsidRPr="00104A21" w:rsidRDefault="00104A21">
            <w:r w:rsidRPr="00104A21">
              <w:t>HRV</w:t>
            </w:r>
          </w:p>
        </w:tc>
        <w:tc>
          <w:tcPr>
            <w:tcW w:w="3146" w:type="dxa"/>
            <w:noWrap/>
            <w:hideMark/>
          </w:tcPr>
          <w:p w14:paraId="14B2AF37" w14:textId="77777777" w:rsidR="00104A21" w:rsidRPr="00104A21" w:rsidRDefault="00104A21">
            <w:r w:rsidRPr="00104A21">
              <w:t>Croatia</w:t>
            </w:r>
          </w:p>
        </w:tc>
        <w:tc>
          <w:tcPr>
            <w:tcW w:w="284" w:type="dxa"/>
            <w:noWrap/>
            <w:hideMark/>
          </w:tcPr>
          <w:p w14:paraId="25F8977D" w14:textId="77777777" w:rsidR="00104A21" w:rsidRPr="00104A21" w:rsidRDefault="00104A21" w:rsidP="00104A21">
            <w:r w:rsidRPr="00104A21">
              <w:t>138</w:t>
            </w:r>
          </w:p>
        </w:tc>
        <w:tc>
          <w:tcPr>
            <w:tcW w:w="1275" w:type="dxa"/>
            <w:noWrap/>
            <w:hideMark/>
          </w:tcPr>
          <w:p w14:paraId="4CD86D54" w14:textId="77777777" w:rsidR="00104A21" w:rsidRPr="00104A21" w:rsidRDefault="00104A21" w:rsidP="00104A21">
            <w:r w:rsidRPr="00104A21">
              <w:t>139</w:t>
            </w:r>
          </w:p>
        </w:tc>
        <w:tc>
          <w:tcPr>
            <w:tcW w:w="1985" w:type="dxa"/>
            <w:noWrap/>
            <w:hideMark/>
          </w:tcPr>
          <w:p w14:paraId="25E6FDF8" w14:textId="77777777" w:rsidR="00104A21" w:rsidRPr="00104A21" w:rsidRDefault="00104A21" w:rsidP="00104A21">
            <w:r w:rsidRPr="00104A21">
              <w:t>1</w:t>
            </w:r>
          </w:p>
        </w:tc>
      </w:tr>
      <w:tr w:rsidR="00104A21" w:rsidRPr="00104A21" w14:paraId="70FE1A4C" w14:textId="77777777" w:rsidTr="00104A21">
        <w:trPr>
          <w:trHeight w:val="300"/>
        </w:trPr>
        <w:tc>
          <w:tcPr>
            <w:tcW w:w="960" w:type="dxa"/>
            <w:noWrap/>
            <w:hideMark/>
          </w:tcPr>
          <w:p w14:paraId="723934F1" w14:textId="77777777" w:rsidR="00104A21" w:rsidRPr="00104A21" w:rsidRDefault="00104A21">
            <w:r w:rsidRPr="00104A21">
              <w:t>BRB</w:t>
            </w:r>
          </w:p>
        </w:tc>
        <w:tc>
          <w:tcPr>
            <w:tcW w:w="3146" w:type="dxa"/>
            <w:noWrap/>
            <w:hideMark/>
          </w:tcPr>
          <w:p w14:paraId="17B0E38F" w14:textId="77777777" w:rsidR="00104A21" w:rsidRPr="00104A21" w:rsidRDefault="00104A21">
            <w:r w:rsidRPr="00104A21">
              <w:t>Barbados</w:t>
            </w:r>
          </w:p>
        </w:tc>
        <w:tc>
          <w:tcPr>
            <w:tcW w:w="284" w:type="dxa"/>
            <w:noWrap/>
            <w:hideMark/>
          </w:tcPr>
          <w:p w14:paraId="7816AEE6" w14:textId="77777777" w:rsidR="00104A21" w:rsidRPr="00104A21" w:rsidRDefault="00104A21" w:rsidP="00104A21">
            <w:r w:rsidRPr="00104A21">
              <w:t>139</w:t>
            </w:r>
          </w:p>
        </w:tc>
        <w:tc>
          <w:tcPr>
            <w:tcW w:w="1275" w:type="dxa"/>
            <w:noWrap/>
            <w:hideMark/>
          </w:tcPr>
          <w:p w14:paraId="1940B879" w14:textId="77777777" w:rsidR="00104A21" w:rsidRPr="00104A21" w:rsidRDefault="00104A21" w:rsidP="00104A21">
            <w:r w:rsidRPr="00104A21">
              <w:t>138</w:t>
            </w:r>
          </w:p>
        </w:tc>
        <w:tc>
          <w:tcPr>
            <w:tcW w:w="1985" w:type="dxa"/>
            <w:noWrap/>
            <w:hideMark/>
          </w:tcPr>
          <w:p w14:paraId="62F1CACE" w14:textId="77777777" w:rsidR="00104A21" w:rsidRPr="00104A21" w:rsidRDefault="00104A21" w:rsidP="00104A21">
            <w:r w:rsidRPr="00104A21">
              <w:t>-1</w:t>
            </w:r>
          </w:p>
        </w:tc>
      </w:tr>
      <w:tr w:rsidR="00104A21" w:rsidRPr="00104A21" w14:paraId="016A49BE" w14:textId="77777777" w:rsidTr="00104A21">
        <w:trPr>
          <w:trHeight w:val="300"/>
        </w:trPr>
        <w:tc>
          <w:tcPr>
            <w:tcW w:w="960" w:type="dxa"/>
            <w:noWrap/>
            <w:hideMark/>
          </w:tcPr>
          <w:p w14:paraId="5F43D12A" w14:textId="77777777" w:rsidR="00104A21" w:rsidRPr="00104A21" w:rsidRDefault="00104A21">
            <w:r w:rsidRPr="00104A21">
              <w:lastRenderedPageBreak/>
              <w:t>SYC</w:t>
            </w:r>
          </w:p>
        </w:tc>
        <w:tc>
          <w:tcPr>
            <w:tcW w:w="3146" w:type="dxa"/>
            <w:noWrap/>
            <w:hideMark/>
          </w:tcPr>
          <w:p w14:paraId="47BC2654" w14:textId="77777777" w:rsidR="00104A21" w:rsidRPr="00104A21" w:rsidRDefault="00104A21">
            <w:r w:rsidRPr="00104A21">
              <w:t>Seychelles</w:t>
            </w:r>
          </w:p>
        </w:tc>
        <w:tc>
          <w:tcPr>
            <w:tcW w:w="284" w:type="dxa"/>
            <w:noWrap/>
            <w:hideMark/>
          </w:tcPr>
          <w:p w14:paraId="181737D7" w14:textId="77777777" w:rsidR="00104A21" w:rsidRPr="00104A21" w:rsidRDefault="00104A21" w:rsidP="00104A21">
            <w:r w:rsidRPr="00104A21">
              <w:t>140</w:t>
            </w:r>
          </w:p>
        </w:tc>
        <w:tc>
          <w:tcPr>
            <w:tcW w:w="1275" w:type="dxa"/>
            <w:noWrap/>
            <w:hideMark/>
          </w:tcPr>
          <w:p w14:paraId="4DC5E5FB" w14:textId="77777777" w:rsidR="00104A21" w:rsidRPr="00104A21" w:rsidRDefault="00104A21" w:rsidP="00104A21">
            <w:r w:rsidRPr="00104A21">
              <w:t>140</w:t>
            </w:r>
          </w:p>
        </w:tc>
        <w:tc>
          <w:tcPr>
            <w:tcW w:w="1985" w:type="dxa"/>
            <w:noWrap/>
            <w:hideMark/>
          </w:tcPr>
          <w:p w14:paraId="3C14B4D6" w14:textId="77777777" w:rsidR="00104A21" w:rsidRPr="00104A21" w:rsidRDefault="00104A21" w:rsidP="00104A21">
            <w:r w:rsidRPr="00104A21">
              <w:t>0</w:t>
            </w:r>
          </w:p>
        </w:tc>
      </w:tr>
      <w:tr w:rsidR="00104A21" w:rsidRPr="00104A21" w14:paraId="3C960084" w14:textId="77777777" w:rsidTr="00104A21">
        <w:trPr>
          <w:trHeight w:val="300"/>
        </w:trPr>
        <w:tc>
          <w:tcPr>
            <w:tcW w:w="960" w:type="dxa"/>
            <w:noWrap/>
            <w:hideMark/>
          </w:tcPr>
          <w:p w14:paraId="659BA2E3" w14:textId="77777777" w:rsidR="00104A21" w:rsidRPr="00104A21" w:rsidRDefault="00104A21">
            <w:r w:rsidRPr="00104A21">
              <w:t>SVK</w:t>
            </w:r>
          </w:p>
        </w:tc>
        <w:tc>
          <w:tcPr>
            <w:tcW w:w="3146" w:type="dxa"/>
            <w:noWrap/>
            <w:hideMark/>
          </w:tcPr>
          <w:p w14:paraId="1EC4C665" w14:textId="77777777" w:rsidR="00104A21" w:rsidRPr="00104A21" w:rsidRDefault="00104A21">
            <w:r w:rsidRPr="00104A21">
              <w:t>Slovakia</w:t>
            </w:r>
          </w:p>
        </w:tc>
        <w:tc>
          <w:tcPr>
            <w:tcW w:w="284" w:type="dxa"/>
            <w:noWrap/>
            <w:hideMark/>
          </w:tcPr>
          <w:p w14:paraId="7DFBCD28" w14:textId="77777777" w:rsidR="00104A21" w:rsidRPr="00104A21" w:rsidRDefault="00104A21" w:rsidP="00104A21">
            <w:r w:rsidRPr="00104A21">
              <w:t>141</w:t>
            </w:r>
          </w:p>
        </w:tc>
        <w:tc>
          <w:tcPr>
            <w:tcW w:w="1275" w:type="dxa"/>
            <w:noWrap/>
            <w:hideMark/>
          </w:tcPr>
          <w:p w14:paraId="3FFA67C6" w14:textId="77777777" w:rsidR="00104A21" w:rsidRPr="00104A21" w:rsidRDefault="00104A21" w:rsidP="00104A21">
            <w:r w:rsidRPr="00104A21">
              <w:t>141</w:t>
            </w:r>
          </w:p>
        </w:tc>
        <w:tc>
          <w:tcPr>
            <w:tcW w:w="1985" w:type="dxa"/>
            <w:noWrap/>
            <w:hideMark/>
          </w:tcPr>
          <w:p w14:paraId="046BF4AB" w14:textId="77777777" w:rsidR="00104A21" w:rsidRPr="00104A21" w:rsidRDefault="00104A21" w:rsidP="00104A21">
            <w:r w:rsidRPr="00104A21">
              <w:t>0</w:t>
            </w:r>
          </w:p>
        </w:tc>
      </w:tr>
      <w:tr w:rsidR="00104A21" w:rsidRPr="00104A21" w14:paraId="34CC984F" w14:textId="77777777" w:rsidTr="00104A21">
        <w:trPr>
          <w:trHeight w:val="300"/>
        </w:trPr>
        <w:tc>
          <w:tcPr>
            <w:tcW w:w="960" w:type="dxa"/>
            <w:noWrap/>
            <w:hideMark/>
          </w:tcPr>
          <w:p w14:paraId="619E8ADD" w14:textId="77777777" w:rsidR="00104A21" w:rsidRPr="00104A21" w:rsidRDefault="00104A21">
            <w:r w:rsidRPr="00104A21">
              <w:t>CYP</w:t>
            </w:r>
          </w:p>
        </w:tc>
        <w:tc>
          <w:tcPr>
            <w:tcW w:w="3146" w:type="dxa"/>
            <w:noWrap/>
            <w:hideMark/>
          </w:tcPr>
          <w:p w14:paraId="1A4221FF" w14:textId="77777777" w:rsidR="00104A21" w:rsidRPr="00104A21" w:rsidRDefault="00104A21">
            <w:r w:rsidRPr="00104A21">
              <w:t>Cyprus</w:t>
            </w:r>
          </w:p>
        </w:tc>
        <w:tc>
          <w:tcPr>
            <w:tcW w:w="284" w:type="dxa"/>
            <w:noWrap/>
            <w:hideMark/>
          </w:tcPr>
          <w:p w14:paraId="761EE1B7" w14:textId="77777777" w:rsidR="00104A21" w:rsidRPr="00104A21" w:rsidRDefault="00104A21" w:rsidP="00104A21">
            <w:r w:rsidRPr="00104A21">
              <w:t>142</w:t>
            </w:r>
          </w:p>
        </w:tc>
        <w:tc>
          <w:tcPr>
            <w:tcW w:w="1275" w:type="dxa"/>
            <w:noWrap/>
            <w:hideMark/>
          </w:tcPr>
          <w:p w14:paraId="19C61E85" w14:textId="77777777" w:rsidR="00104A21" w:rsidRPr="00104A21" w:rsidRDefault="00104A21" w:rsidP="00104A21">
            <w:r w:rsidRPr="00104A21">
              <w:t>142</w:t>
            </w:r>
          </w:p>
        </w:tc>
        <w:tc>
          <w:tcPr>
            <w:tcW w:w="1985" w:type="dxa"/>
            <w:noWrap/>
            <w:hideMark/>
          </w:tcPr>
          <w:p w14:paraId="608DA3AA" w14:textId="77777777" w:rsidR="00104A21" w:rsidRPr="00104A21" w:rsidRDefault="00104A21" w:rsidP="00104A21">
            <w:r w:rsidRPr="00104A21">
              <w:t>0</w:t>
            </w:r>
          </w:p>
        </w:tc>
      </w:tr>
      <w:tr w:rsidR="00104A21" w:rsidRPr="00104A21" w14:paraId="6DC0FD31" w14:textId="77777777" w:rsidTr="00104A21">
        <w:trPr>
          <w:trHeight w:val="300"/>
        </w:trPr>
        <w:tc>
          <w:tcPr>
            <w:tcW w:w="960" w:type="dxa"/>
            <w:noWrap/>
            <w:hideMark/>
          </w:tcPr>
          <w:p w14:paraId="27FBE997" w14:textId="77777777" w:rsidR="00104A21" w:rsidRPr="00104A21" w:rsidRDefault="00104A21">
            <w:r w:rsidRPr="00104A21">
              <w:t>POL</w:t>
            </w:r>
          </w:p>
        </w:tc>
        <w:tc>
          <w:tcPr>
            <w:tcW w:w="3146" w:type="dxa"/>
            <w:noWrap/>
            <w:hideMark/>
          </w:tcPr>
          <w:p w14:paraId="063D05FF" w14:textId="77777777" w:rsidR="00104A21" w:rsidRPr="00104A21" w:rsidRDefault="00104A21">
            <w:r w:rsidRPr="00104A21">
              <w:t>Poland</w:t>
            </w:r>
          </w:p>
        </w:tc>
        <w:tc>
          <w:tcPr>
            <w:tcW w:w="284" w:type="dxa"/>
            <w:noWrap/>
            <w:hideMark/>
          </w:tcPr>
          <w:p w14:paraId="6E1BCDB1" w14:textId="77777777" w:rsidR="00104A21" w:rsidRPr="00104A21" w:rsidRDefault="00104A21" w:rsidP="00104A21">
            <w:r w:rsidRPr="00104A21">
              <w:t>143</w:t>
            </w:r>
          </w:p>
        </w:tc>
        <w:tc>
          <w:tcPr>
            <w:tcW w:w="1275" w:type="dxa"/>
            <w:noWrap/>
            <w:hideMark/>
          </w:tcPr>
          <w:p w14:paraId="3BAEF923" w14:textId="77777777" w:rsidR="00104A21" w:rsidRPr="00104A21" w:rsidRDefault="00104A21" w:rsidP="00104A21">
            <w:r w:rsidRPr="00104A21">
              <w:t>143</w:t>
            </w:r>
          </w:p>
        </w:tc>
        <w:tc>
          <w:tcPr>
            <w:tcW w:w="1985" w:type="dxa"/>
            <w:noWrap/>
            <w:hideMark/>
          </w:tcPr>
          <w:p w14:paraId="429874AE" w14:textId="77777777" w:rsidR="00104A21" w:rsidRPr="00104A21" w:rsidRDefault="00104A21" w:rsidP="00104A21">
            <w:r w:rsidRPr="00104A21">
              <w:t>0</w:t>
            </w:r>
          </w:p>
        </w:tc>
      </w:tr>
      <w:tr w:rsidR="00104A21" w:rsidRPr="00104A21" w14:paraId="176F30F5" w14:textId="77777777" w:rsidTr="00104A21">
        <w:trPr>
          <w:trHeight w:val="300"/>
        </w:trPr>
        <w:tc>
          <w:tcPr>
            <w:tcW w:w="960" w:type="dxa"/>
            <w:noWrap/>
            <w:hideMark/>
          </w:tcPr>
          <w:p w14:paraId="1FBE33AB" w14:textId="77777777" w:rsidR="00104A21" w:rsidRPr="00104A21" w:rsidRDefault="00104A21">
            <w:r w:rsidRPr="00104A21">
              <w:t>URY</w:t>
            </w:r>
          </w:p>
        </w:tc>
        <w:tc>
          <w:tcPr>
            <w:tcW w:w="3146" w:type="dxa"/>
            <w:noWrap/>
            <w:hideMark/>
          </w:tcPr>
          <w:p w14:paraId="5ED0EC21" w14:textId="77777777" w:rsidR="00104A21" w:rsidRPr="00104A21" w:rsidRDefault="00104A21">
            <w:r w:rsidRPr="00104A21">
              <w:t>Uruguay</w:t>
            </w:r>
          </w:p>
        </w:tc>
        <w:tc>
          <w:tcPr>
            <w:tcW w:w="284" w:type="dxa"/>
            <w:noWrap/>
            <w:hideMark/>
          </w:tcPr>
          <w:p w14:paraId="0FFF92FF" w14:textId="77777777" w:rsidR="00104A21" w:rsidRPr="00104A21" w:rsidRDefault="00104A21" w:rsidP="00104A21">
            <w:r w:rsidRPr="00104A21">
              <w:t>144</w:t>
            </w:r>
          </w:p>
        </w:tc>
        <w:tc>
          <w:tcPr>
            <w:tcW w:w="1275" w:type="dxa"/>
            <w:noWrap/>
            <w:hideMark/>
          </w:tcPr>
          <w:p w14:paraId="5AB6EE6B" w14:textId="77777777" w:rsidR="00104A21" w:rsidRPr="00104A21" w:rsidRDefault="00104A21" w:rsidP="00104A21">
            <w:r w:rsidRPr="00104A21">
              <w:t>144</w:t>
            </w:r>
          </w:p>
        </w:tc>
        <w:tc>
          <w:tcPr>
            <w:tcW w:w="1985" w:type="dxa"/>
            <w:noWrap/>
            <w:hideMark/>
          </w:tcPr>
          <w:p w14:paraId="36E55809" w14:textId="77777777" w:rsidR="00104A21" w:rsidRPr="00104A21" w:rsidRDefault="00104A21" w:rsidP="00104A21">
            <w:r w:rsidRPr="00104A21">
              <w:t>0</w:t>
            </w:r>
          </w:p>
        </w:tc>
      </w:tr>
      <w:tr w:rsidR="00104A21" w:rsidRPr="00104A21" w14:paraId="7E9669E5" w14:textId="77777777" w:rsidTr="00104A21">
        <w:trPr>
          <w:trHeight w:val="300"/>
        </w:trPr>
        <w:tc>
          <w:tcPr>
            <w:tcW w:w="960" w:type="dxa"/>
            <w:noWrap/>
            <w:hideMark/>
          </w:tcPr>
          <w:p w14:paraId="1FB5D8C2" w14:textId="77777777" w:rsidR="00104A21" w:rsidRPr="00104A21" w:rsidRDefault="00104A21">
            <w:r w:rsidRPr="00104A21">
              <w:t>MLT</w:t>
            </w:r>
          </w:p>
        </w:tc>
        <w:tc>
          <w:tcPr>
            <w:tcW w:w="3146" w:type="dxa"/>
            <w:noWrap/>
            <w:hideMark/>
          </w:tcPr>
          <w:p w14:paraId="1E495555" w14:textId="77777777" w:rsidR="00104A21" w:rsidRPr="00104A21" w:rsidRDefault="00104A21">
            <w:r w:rsidRPr="00104A21">
              <w:t>Malta</w:t>
            </w:r>
          </w:p>
        </w:tc>
        <w:tc>
          <w:tcPr>
            <w:tcW w:w="284" w:type="dxa"/>
            <w:noWrap/>
            <w:hideMark/>
          </w:tcPr>
          <w:p w14:paraId="7E5B62F6" w14:textId="77777777" w:rsidR="00104A21" w:rsidRPr="00104A21" w:rsidRDefault="00104A21" w:rsidP="00104A21">
            <w:r w:rsidRPr="00104A21">
              <w:t>145</w:t>
            </w:r>
          </w:p>
        </w:tc>
        <w:tc>
          <w:tcPr>
            <w:tcW w:w="1275" w:type="dxa"/>
            <w:noWrap/>
            <w:hideMark/>
          </w:tcPr>
          <w:p w14:paraId="12F06358" w14:textId="77777777" w:rsidR="00104A21" w:rsidRPr="00104A21" w:rsidRDefault="00104A21" w:rsidP="00104A21">
            <w:r w:rsidRPr="00104A21">
              <w:t>145</w:t>
            </w:r>
          </w:p>
        </w:tc>
        <w:tc>
          <w:tcPr>
            <w:tcW w:w="1985" w:type="dxa"/>
            <w:noWrap/>
            <w:hideMark/>
          </w:tcPr>
          <w:p w14:paraId="2B1FD0B5" w14:textId="77777777" w:rsidR="00104A21" w:rsidRPr="00104A21" w:rsidRDefault="00104A21" w:rsidP="00104A21">
            <w:r w:rsidRPr="00104A21">
              <w:t>0</w:t>
            </w:r>
          </w:p>
        </w:tc>
      </w:tr>
      <w:tr w:rsidR="00104A21" w:rsidRPr="00104A21" w14:paraId="1EF35E12" w14:textId="77777777" w:rsidTr="00104A21">
        <w:trPr>
          <w:trHeight w:val="300"/>
        </w:trPr>
        <w:tc>
          <w:tcPr>
            <w:tcW w:w="960" w:type="dxa"/>
            <w:noWrap/>
            <w:hideMark/>
          </w:tcPr>
          <w:p w14:paraId="6B697498" w14:textId="77777777" w:rsidR="00104A21" w:rsidRPr="00104A21" w:rsidRDefault="00104A21">
            <w:r w:rsidRPr="00104A21">
              <w:t>GRC</w:t>
            </w:r>
          </w:p>
        </w:tc>
        <w:tc>
          <w:tcPr>
            <w:tcW w:w="3146" w:type="dxa"/>
            <w:noWrap/>
            <w:hideMark/>
          </w:tcPr>
          <w:p w14:paraId="47AAD58B" w14:textId="77777777" w:rsidR="00104A21" w:rsidRPr="00104A21" w:rsidRDefault="00104A21">
            <w:r w:rsidRPr="00104A21">
              <w:t>Greece</w:t>
            </w:r>
          </w:p>
        </w:tc>
        <w:tc>
          <w:tcPr>
            <w:tcW w:w="284" w:type="dxa"/>
            <w:noWrap/>
            <w:hideMark/>
          </w:tcPr>
          <w:p w14:paraId="7FCF05BE" w14:textId="77777777" w:rsidR="00104A21" w:rsidRPr="00104A21" w:rsidRDefault="00104A21" w:rsidP="00104A21">
            <w:r w:rsidRPr="00104A21">
              <w:t>146</w:t>
            </w:r>
          </w:p>
        </w:tc>
        <w:tc>
          <w:tcPr>
            <w:tcW w:w="1275" w:type="dxa"/>
            <w:noWrap/>
            <w:hideMark/>
          </w:tcPr>
          <w:p w14:paraId="441C3878" w14:textId="77777777" w:rsidR="00104A21" w:rsidRPr="00104A21" w:rsidRDefault="00104A21" w:rsidP="00104A21">
            <w:r w:rsidRPr="00104A21">
              <w:t>146</w:t>
            </w:r>
          </w:p>
        </w:tc>
        <w:tc>
          <w:tcPr>
            <w:tcW w:w="1985" w:type="dxa"/>
            <w:noWrap/>
            <w:hideMark/>
          </w:tcPr>
          <w:p w14:paraId="09AF238C" w14:textId="77777777" w:rsidR="00104A21" w:rsidRPr="00104A21" w:rsidRDefault="00104A21" w:rsidP="00104A21">
            <w:r w:rsidRPr="00104A21">
              <w:t>0</w:t>
            </w:r>
          </w:p>
        </w:tc>
      </w:tr>
      <w:tr w:rsidR="00104A21" w:rsidRPr="00104A21" w14:paraId="7EBEFEA8" w14:textId="77777777" w:rsidTr="00104A21">
        <w:trPr>
          <w:trHeight w:val="300"/>
        </w:trPr>
        <w:tc>
          <w:tcPr>
            <w:tcW w:w="960" w:type="dxa"/>
            <w:noWrap/>
            <w:hideMark/>
          </w:tcPr>
          <w:p w14:paraId="796C9275" w14:textId="77777777" w:rsidR="00104A21" w:rsidRPr="00104A21" w:rsidRDefault="00104A21">
            <w:r w:rsidRPr="00104A21">
              <w:t>SVN</w:t>
            </w:r>
          </w:p>
        </w:tc>
        <w:tc>
          <w:tcPr>
            <w:tcW w:w="3146" w:type="dxa"/>
            <w:noWrap/>
            <w:hideMark/>
          </w:tcPr>
          <w:p w14:paraId="553B7C01" w14:textId="77777777" w:rsidR="00104A21" w:rsidRPr="00104A21" w:rsidRDefault="00104A21">
            <w:r w:rsidRPr="00104A21">
              <w:t>Slovenia</w:t>
            </w:r>
          </w:p>
        </w:tc>
        <w:tc>
          <w:tcPr>
            <w:tcW w:w="284" w:type="dxa"/>
            <w:noWrap/>
            <w:hideMark/>
          </w:tcPr>
          <w:p w14:paraId="6611029C" w14:textId="77777777" w:rsidR="00104A21" w:rsidRPr="00104A21" w:rsidRDefault="00104A21" w:rsidP="00104A21">
            <w:r w:rsidRPr="00104A21">
              <w:t>147</w:t>
            </w:r>
          </w:p>
        </w:tc>
        <w:tc>
          <w:tcPr>
            <w:tcW w:w="1275" w:type="dxa"/>
            <w:noWrap/>
            <w:hideMark/>
          </w:tcPr>
          <w:p w14:paraId="359E091E" w14:textId="77777777" w:rsidR="00104A21" w:rsidRPr="00104A21" w:rsidRDefault="00104A21" w:rsidP="00104A21">
            <w:r w:rsidRPr="00104A21">
              <w:t>147</w:t>
            </w:r>
          </w:p>
        </w:tc>
        <w:tc>
          <w:tcPr>
            <w:tcW w:w="1985" w:type="dxa"/>
            <w:noWrap/>
            <w:hideMark/>
          </w:tcPr>
          <w:p w14:paraId="0AD093B3" w14:textId="77777777" w:rsidR="00104A21" w:rsidRPr="00104A21" w:rsidRDefault="00104A21" w:rsidP="00104A21">
            <w:r w:rsidRPr="00104A21">
              <w:t>0</w:t>
            </w:r>
          </w:p>
        </w:tc>
      </w:tr>
      <w:tr w:rsidR="00104A21" w:rsidRPr="00104A21" w14:paraId="32762F97" w14:textId="77777777" w:rsidTr="00104A21">
        <w:trPr>
          <w:trHeight w:val="300"/>
        </w:trPr>
        <w:tc>
          <w:tcPr>
            <w:tcW w:w="960" w:type="dxa"/>
            <w:noWrap/>
            <w:hideMark/>
          </w:tcPr>
          <w:p w14:paraId="003C81EC" w14:textId="77777777" w:rsidR="00104A21" w:rsidRPr="00104A21" w:rsidRDefault="00104A21">
            <w:r w:rsidRPr="00104A21">
              <w:t>CZE</w:t>
            </w:r>
          </w:p>
        </w:tc>
        <w:tc>
          <w:tcPr>
            <w:tcW w:w="3146" w:type="dxa"/>
            <w:noWrap/>
            <w:hideMark/>
          </w:tcPr>
          <w:p w14:paraId="2C50FD33" w14:textId="77777777" w:rsidR="00104A21" w:rsidRPr="00104A21" w:rsidRDefault="00104A21">
            <w:proofErr w:type="spellStart"/>
            <w:r w:rsidRPr="00104A21">
              <w:t>Czechia</w:t>
            </w:r>
            <w:proofErr w:type="spellEnd"/>
          </w:p>
        </w:tc>
        <w:tc>
          <w:tcPr>
            <w:tcW w:w="284" w:type="dxa"/>
            <w:noWrap/>
            <w:hideMark/>
          </w:tcPr>
          <w:p w14:paraId="3A0E456D" w14:textId="77777777" w:rsidR="00104A21" w:rsidRPr="00104A21" w:rsidRDefault="00104A21" w:rsidP="00104A21">
            <w:r w:rsidRPr="00104A21">
              <w:t>148</w:t>
            </w:r>
          </w:p>
        </w:tc>
        <w:tc>
          <w:tcPr>
            <w:tcW w:w="1275" w:type="dxa"/>
            <w:noWrap/>
            <w:hideMark/>
          </w:tcPr>
          <w:p w14:paraId="508A3BCA" w14:textId="77777777" w:rsidR="00104A21" w:rsidRPr="00104A21" w:rsidRDefault="00104A21" w:rsidP="00104A21">
            <w:r w:rsidRPr="00104A21">
              <w:t>148</w:t>
            </w:r>
          </w:p>
        </w:tc>
        <w:tc>
          <w:tcPr>
            <w:tcW w:w="1985" w:type="dxa"/>
            <w:noWrap/>
            <w:hideMark/>
          </w:tcPr>
          <w:p w14:paraId="6224A260" w14:textId="77777777" w:rsidR="00104A21" w:rsidRPr="00104A21" w:rsidRDefault="00104A21" w:rsidP="00104A21">
            <w:r w:rsidRPr="00104A21">
              <w:t>0</w:t>
            </w:r>
          </w:p>
        </w:tc>
      </w:tr>
      <w:tr w:rsidR="00104A21" w:rsidRPr="00104A21" w14:paraId="4F187399" w14:textId="77777777" w:rsidTr="00104A21">
        <w:trPr>
          <w:trHeight w:val="300"/>
        </w:trPr>
        <w:tc>
          <w:tcPr>
            <w:tcW w:w="960" w:type="dxa"/>
            <w:noWrap/>
            <w:hideMark/>
          </w:tcPr>
          <w:p w14:paraId="7B0C9136" w14:textId="77777777" w:rsidR="00104A21" w:rsidRPr="00104A21" w:rsidRDefault="00104A21">
            <w:r w:rsidRPr="00104A21">
              <w:t>ITA</w:t>
            </w:r>
          </w:p>
        </w:tc>
        <w:tc>
          <w:tcPr>
            <w:tcW w:w="3146" w:type="dxa"/>
            <w:noWrap/>
            <w:hideMark/>
          </w:tcPr>
          <w:p w14:paraId="2C2BD142" w14:textId="77777777" w:rsidR="00104A21" w:rsidRPr="00104A21" w:rsidRDefault="00104A21">
            <w:r w:rsidRPr="00104A21">
              <w:t>Italy</w:t>
            </w:r>
          </w:p>
        </w:tc>
        <w:tc>
          <w:tcPr>
            <w:tcW w:w="284" w:type="dxa"/>
            <w:noWrap/>
            <w:hideMark/>
          </w:tcPr>
          <w:p w14:paraId="2807A892" w14:textId="77777777" w:rsidR="00104A21" w:rsidRPr="00104A21" w:rsidRDefault="00104A21" w:rsidP="00104A21">
            <w:r w:rsidRPr="00104A21">
              <w:t>149</w:t>
            </w:r>
          </w:p>
        </w:tc>
        <w:tc>
          <w:tcPr>
            <w:tcW w:w="1275" w:type="dxa"/>
            <w:noWrap/>
            <w:hideMark/>
          </w:tcPr>
          <w:p w14:paraId="48DAA97A" w14:textId="77777777" w:rsidR="00104A21" w:rsidRPr="00104A21" w:rsidRDefault="00104A21" w:rsidP="00104A21">
            <w:r w:rsidRPr="00104A21">
              <w:t>149</w:t>
            </w:r>
          </w:p>
        </w:tc>
        <w:tc>
          <w:tcPr>
            <w:tcW w:w="1985" w:type="dxa"/>
            <w:noWrap/>
            <w:hideMark/>
          </w:tcPr>
          <w:p w14:paraId="07A48F41" w14:textId="77777777" w:rsidR="00104A21" w:rsidRPr="00104A21" w:rsidRDefault="00104A21" w:rsidP="00104A21">
            <w:r w:rsidRPr="00104A21">
              <w:t>0</w:t>
            </w:r>
          </w:p>
        </w:tc>
      </w:tr>
      <w:tr w:rsidR="00104A21" w:rsidRPr="00104A21" w14:paraId="1041DE78" w14:textId="77777777" w:rsidTr="00104A21">
        <w:trPr>
          <w:trHeight w:val="300"/>
        </w:trPr>
        <w:tc>
          <w:tcPr>
            <w:tcW w:w="960" w:type="dxa"/>
            <w:noWrap/>
            <w:hideMark/>
          </w:tcPr>
          <w:p w14:paraId="78179D41" w14:textId="77777777" w:rsidR="00104A21" w:rsidRPr="00104A21" w:rsidRDefault="00104A21">
            <w:r w:rsidRPr="00104A21">
              <w:t>KOR</w:t>
            </w:r>
          </w:p>
        </w:tc>
        <w:tc>
          <w:tcPr>
            <w:tcW w:w="3146" w:type="dxa"/>
            <w:noWrap/>
            <w:hideMark/>
          </w:tcPr>
          <w:p w14:paraId="3CF8BD4D" w14:textId="77777777" w:rsidR="00104A21" w:rsidRPr="00104A21" w:rsidRDefault="00104A21">
            <w:r w:rsidRPr="00104A21">
              <w:t>Korea (the Republic of)</w:t>
            </w:r>
          </w:p>
        </w:tc>
        <w:tc>
          <w:tcPr>
            <w:tcW w:w="284" w:type="dxa"/>
            <w:noWrap/>
            <w:hideMark/>
          </w:tcPr>
          <w:p w14:paraId="2D830206" w14:textId="77777777" w:rsidR="00104A21" w:rsidRPr="00104A21" w:rsidRDefault="00104A21" w:rsidP="00104A21">
            <w:r w:rsidRPr="00104A21">
              <w:t>150</w:t>
            </w:r>
          </w:p>
        </w:tc>
        <w:tc>
          <w:tcPr>
            <w:tcW w:w="1275" w:type="dxa"/>
            <w:noWrap/>
            <w:hideMark/>
          </w:tcPr>
          <w:p w14:paraId="15F16BDC" w14:textId="77777777" w:rsidR="00104A21" w:rsidRPr="00104A21" w:rsidRDefault="00104A21" w:rsidP="00104A21">
            <w:r w:rsidRPr="00104A21">
              <w:t>150</w:t>
            </w:r>
          </w:p>
        </w:tc>
        <w:tc>
          <w:tcPr>
            <w:tcW w:w="1985" w:type="dxa"/>
            <w:noWrap/>
            <w:hideMark/>
          </w:tcPr>
          <w:p w14:paraId="69C39BEE" w14:textId="77777777" w:rsidR="00104A21" w:rsidRPr="00104A21" w:rsidRDefault="00104A21" w:rsidP="00104A21">
            <w:r w:rsidRPr="00104A21">
              <w:t>0</w:t>
            </w:r>
          </w:p>
        </w:tc>
      </w:tr>
      <w:tr w:rsidR="00104A21" w:rsidRPr="00104A21" w14:paraId="040411C8" w14:textId="77777777" w:rsidTr="00104A21">
        <w:trPr>
          <w:trHeight w:val="300"/>
        </w:trPr>
        <w:tc>
          <w:tcPr>
            <w:tcW w:w="960" w:type="dxa"/>
            <w:noWrap/>
            <w:hideMark/>
          </w:tcPr>
          <w:p w14:paraId="4A004F60" w14:textId="77777777" w:rsidR="00104A21" w:rsidRPr="00104A21" w:rsidRDefault="00104A21">
            <w:r w:rsidRPr="00104A21">
              <w:t>ISR</w:t>
            </w:r>
          </w:p>
        </w:tc>
        <w:tc>
          <w:tcPr>
            <w:tcW w:w="3146" w:type="dxa"/>
            <w:noWrap/>
            <w:hideMark/>
          </w:tcPr>
          <w:p w14:paraId="08F1EF0B" w14:textId="77777777" w:rsidR="00104A21" w:rsidRPr="00104A21" w:rsidRDefault="00104A21">
            <w:r w:rsidRPr="00104A21">
              <w:t>Israel</w:t>
            </w:r>
          </w:p>
        </w:tc>
        <w:tc>
          <w:tcPr>
            <w:tcW w:w="284" w:type="dxa"/>
            <w:noWrap/>
            <w:hideMark/>
          </w:tcPr>
          <w:p w14:paraId="446C3251" w14:textId="77777777" w:rsidR="00104A21" w:rsidRPr="00104A21" w:rsidRDefault="00104A21" w:rsidP="00104A21">
            <w:r w:rsidRPr="00104A21">
              <w:t>151</w:t>
            </w:r>
          </w:p>
        </w:tc>
        <w:tc>
          <w:tcPr>
            <w:tcW w:w="1275" w:type="dxa"/>
            <w:noWrap/>
            <w:hideMark/>
          </w:tcPr>
          <w:p w14:paraId="05D3258C" w14:textId="77777777" w:rsidR="00104A21" w:rsidRPr="00104A21" w:rsidRDefault="00104A21" w:rsidP="00104A21">
            <w:r w:rsidRPr="00104A21">
              <w:t>151</w:t>
            </w:r>
          </w:p>
        </w:tc>
        <w:tc>
          <w:tcPr>
            <w:tcW w:w="1985" w:type="dxa"/>
            <w:noWrap/>
            <w:hideMark/>
          </w:tcPr>
          <w:p w14:paraId="1054105A" w14:textId="77777777" w:rsidR="00104A21" w:rsidRPr="00104A21" w:rsidRDefault="00104A21" w:rsidP="00104A21">
            <w:r w:rsidRPr="00104A21">
              <w:t>0</w:t>
            </w:r>
          </w:p>
        </w:tc>
      </w:tr>
      <w:tr w:rsidR="00104A21" w:rsidRPr="00104A21" w14:paraId="734330D6" w14:textId="77777777" w:rsidTr="00104A21">
        <w:trPr>
          <w:trHeight w:val="300"/>
        </w:trPr>
        <w:tc>
          <w:tcPr>
            <w:tcW w:w="960" w:type="dxa"/>
            <w:noWrap/>
            <w:hideMark/>
          </w:tcPr>
          <w:p w14:paraId="2B2AEB44" w14:textId="77777777" w:rsidR="00104A21" w:rsidRPr="00104A21" w:rsidRDefault="00104A21">
            <w:r w:rsidRPr="00104A21">
              <w:t>LTU</w:t>
            </w:r>
          </w:p>
        </w:tc>
        <w:tc>
          <w:tcPr>
            <w:tcW w:w="3146" w:type="dxa"/>
            <w:noWrap/>
            <w:hideMark/>
          </w:tcPr>
          <w:p w14:paraId="28905FBA" w14:textId="77777777" w:rsidR="00104A21" w:rsidRPr="00104A21" w:rsidRDefault="00104A21">
            <w:r w:rsidRPr="00104A21">
              <w:t>Lithuania</w:t>
            </w:r>
          </w:p>
        </w:tc>
        <w:tc>
          <w:tcPr>
            <w:tcW w:w="284" w:type="dxa"/>
            <w:noWrap/>
            <w:hideMark/>
          </w:tcPr>
          <w:p w14:paraId="45B53C1C" w14:textId="77777777" w:rsidR="00104A21" w:rsidRPr="00104A21" w:rsidRDefault="00104A21" w:rsidP="00104A21">
            <w:r w:rsidRPr="00104A21">
              <w:t>152</w:t>
            </w:r>
          </w:p>
        </w:tc>
        <w:tc>
          <w:tcPr>
            <w:tcW w:w="1275" w:type="dxa"/>
            <w:noWrap/>
            <w:hideMark/>
          </w:tcPr>
          <w:p w14:paraId="54CFDA55" w14:textId="77777777" w:rsidR="00104A21" w:rsidRPr="00104A21" w:rsidRDefault="00104A21" w:rsidP="00104A21">
            <w:r w:rsidRPr="00104A21">
              <w:t>152</w:t>
            </w:r>
          </w:p>
        </w:tc>
        <w:tc>
          <w:tcPr>
            <w:tcW w:w="1985" w:type="dxa"/>
            <w:noWrap/>
            <w:hideMark/>
          </w:tcPr>
          <w:p w14:paraId="44F7D8C1" w14:textId="77777777" w:rsidR="00104A21" w:rsidRPr="00104A21" w:rsidRDefault="00104A21" w:rsidP="00104A21">
            <w:r w:rsidRPr="00104A21">
              <w:t>0</w:t>
            </w:r>
          </w:p>
        </w:tc>
      </w:tr>
      <w:tr w:rsidR="00104A21" w:rsidRPr="00104A21" w14:paraId="163C219E" w14:textId="77777777" w:rsidTr="00104A21">
        <w:trPr>
          <w:trHeight w:val="300"/>
        </w:trPr>
        <w:tc>
          <w:tcPr>
            <w:tcW w:w="960" w:type="dxa"/>
            <w:noWrap/>
            <w:hideMark/>
          </w:tcPr>
          <w:p w14:paraId="73B581F1" w14:textId="77777777" w:rsidR="00104A21" w:rsidRPr="00104A21" w:rsidRDefault="00104A21">
            <w:r w:rsidRPr="00104A21">
              <w:t>IRL</w:t>
            </w:r>
          </w:p>
        </w:tc>
        <w:tc>
          <w:tcPr>
            <w:tcW w:w="3146" w:type="dxa"/>
            <w:noWrap/>
            <w:hideMark/>
          </w:tcPr>
          <w:p w14:paraId="1546F2AA" w14:textId="77777777" w:rsidR="00104A21" w:rsidRPr="00104A21" w:rsidRDefault="00104A21">
            <w:r w:rsidRPr="00104A21">
              <w:t>Ireland</w:t>
            </w:r>
          </w:p>
        </w:tc>
        <w:tc>
          <w:tcPr>
            <w:tcW w:w="284" w:type="dxa"/>
            <w:noWrap/>
            <w:hideMark/>
          </w:tcPr>
          <w:p w14:paraId="5DD81DD3" w14:textId="77777777" w:rsidR="00104A21" w:rsidRPr="00104A21" w:rsidRDefault="00104A21" w:rsidP="00104A21">
            <w:r w:rsidRPr="00104A21">
              <w:t>153</w:t>
            </w:r>
          </w:p>
        </w:tc>
        <w:tc>
          <w:tcPr>
            <w:tcW w:w="1275" w:type="dxa"/>
            <w:noWrap/>
            <w:hideMark/>
          </w:tcPr>
          <w:p w14:paraId="46FD1F17" w14:textId="77777777" w:rsidR="00104A21" w:rsidRPr="00104A21" w:rsidRDefault="00104A21" w:rsidP="00104A21">
            <w:r w:rsidRPr="00104A21">
              <w:t>154</w:t>
            </w:r>
          </w:p>
        </w:tc>
        <w:tc>
          <w:tcPr>
            <w:tcW w:w="1985" w:type="dxa"/>
            <w:noWrap/>
            <w:hideMark/>
          </w:tcPr>
          <w:p w14:paraId="779E7D5C" w14:textId="77777777" w:rsidR="00104A21" w:rsidRPr="00104A21" w:rsidRDefault="00104A21" w:rsidP="00104A21">
            <w:r w:rsidRPr="00104A21">
              <w:t>1</w:t>
            </w:r>
          </w:p>
        </w:tc>
      </w:tr>
      <w:tr w:rsidR="00104A21" w:rsidRPr="00104A21" w14:paraId="6A8F96CE" w14:textId="77777777" w:rsidTr="00104A21">
        <w:trPr>
          <w:trHeight w:val="300"/>
        </w:trPr>
        <w:tc>
          <w:tcPr>
            <w:tcW w:w="960" w:type="dxa"/>
            <w:noWrap/>
            <w:hideMark/>
          </w:tcPr>
          <w:p w14:paraId="1BE27328" w14:textId="77777777" w:rsidR="00104A21" w:rsidRPr="00104A21" w:rsidRDefault="00104A21">
            <w:r w:rsidRPr="00104A21">
              <w:t>USA</w:t>
            </w:r>
          </w:p>
        </w:tc>
        <w:tc>
          <w:tcPr>
            <w:tcW w:w="3146" w:type="dxa"/>
            <w:noWrap/>
            <w:hideMark/>
          </w:tcPr>
          <w:p w14:paraId="59688751" w14:textId="77777777" w:rsidR="00104A21" w:rsidRPr="00104A21" w:rsidRDefault="00104A21">
            <w:r w:rsidRPr="00104A21">
              <w:t>United States of America (the)</w:t>
            </w:r>
          </w:p>
        </w:tc>
        <w:tc>
          <w:tcPr>
            <w:tcW w:w="284" w:type="dxa"/>
            <w:noWrap/>
            <w:hideMark/>
          </w:tcPr>
          <w:p w14:paraId="1A1C1AB3" w14:textId="77777777" w:rsidR="00104A21" w:rsidRPr="00104A21" w:rsidRDefault="00104A21" w:rsidP="00104A21">
            <w:r w:rsidRPr="00104A21">
              <w:t>154</w:t>
            </w:r>
          </w:p>
        </w:tc>
        <w:tc>
          <w:tcPr>
            <w:tcW w:w="1275" w:type="dxa"/>
            <w:noWrap/>
            <w:hideMark/>
          </w:tcPr>
          <w:p w14:paraId="43390A90" w14:textId="77777777" w:rsidR="00104A21" w:rsidRPr="00104A21" w:rsidRDefault="00104A21" w:rsidP="00104A21">
            <w:r w:rsidRPr="00104A21">
              <w:t>153</w:t>
            </w:r>
          </w:p>
        </w:tc>
        <w:tc>
          <w:tcPr>
            <w:tcW w:w="1985" w:type="dxa"/>
            <w:noWrap/>
            <w:hideMark/>
          </w:tcPr>
          <w:p w14:paraId="7E56FF5D" w14:textId="77777777" w:rsidR="00104A21" w:rsidRPr="00104A21" w:rsidRDefault="00104A21" w:rsidP="00104A21">
            <w:r w:rsidRPr="00104A21">
              <w:t>-1</w:t>
            </w:r>
          </w:p>
        </w:tc>
      </w:tr>
      <w:tr w:rsidR="00104A21" w:rsidRPr="00104A21" w14:paraId="4AA5C0A4" w14:textId="77777777" w:rsidTr="00104A21">
        <w:trPr>
          <w:trHeight w:val="300"/>
        </w:trPr>
        <w:tc>
          <w:tcPr>
            <w:tcW w:w="960" w:type="dxa"/>
            <w:noWrap/>
            <w:hideMark/>
          </w:tcPr>
          <w:p w14:paraId="21995F23" w14:textId="77777777" w:rsidR="00104A21" w:rsidRPr="00104A21" w:rsidRDefault="00104A21">
            <w:r w:rsidRPr="00104A21">
              <w:t>JPN</w:t>
            </w:r>
          </w:p>
        </w:tc>
        <w:tc>
          <w:tcPr>
            <w:tcW w:w="3146" w:type="dxa"/>
            <w:noWrap/>
            <w:hideMark/>
          </w:tcPr>
          <w:p w14:paraId="13E396B0" w14:textId="77777777" w:rsidR="00104A21" w:rsidRPr="00104A21" w:rsidRDefault="00104A21">
            <w:r w:rsidRPr="00104A21">
              <w:t>Japan</w:t>
            </w:r>
          </w:p>
        </w:tc>
        <w:tc>
          <w:tcPr>
            <w:tcW w:w="284" w:type="dxa"/>
            <w:noWrap/>
            <w:hideMark/>
          </w:tcPr>
          <w:p w14:paraId="1D1890AB" w14:textId="77777777" w:rsidR="00104A21" w:rsidRPr="00104A21" w:rsidRDefault="00104A21" w:rsidP="00104A21">
            <w:r w:rsidRPr="00104A21">
              <w:t>155</w:t>
            </w:r>
          </w:p>
        </w:tc>
        <w:tc>
          <w:tcPr>
            <w:tcW w:w="1275" w:type="dxa"/>
            <w:noWrap/>
            <w:hideMark/>
          </w:tcPr>
          <w:p w14:paraId="5272A279" w14:textId="77777777" w:rsidR="00104A21" w:rsidRPr="00104A21" w:rsidRDefault="00104A21" w:rsidP="00104A21">
            <w:r w:rsidRPr="00104A21">
              <w:t>155</w:t>
            </w:r>
          </w:p>
        </w:tc>
        <w:tc>
          <w:tcPr>
            <w:tcW w:w="1985" w:type="dxa"/>
            <w:noWrap/>
            <w:hideMark/>
          </w:tcPr>
          <w:p w14:paraId="12CFD832" w14:textId="77777777" w:rsidR="00104A21" w:rsidRPr="00104A21" w:rsidRDefault="00104A21" w:rsidP="00104A21">
            <w:r w:rsidRPr="00104A21">
              <w:t>0</w:t>
            </w:r>
          </w:p>
        </w:tc>
      </w:tr>
      <w:tr w:rsidR="00104A21" w:rsidRPr="00104A21" w14:paraId="7BEC48AD" w14:textId="77777777" w:rsidTr="00104A21">
        <w:trPr>
          <w:trHeight w:val="300"/>
        </w:trPr>
        <w:tc>
          <w:tcPr>
            <w:tcW w:w="960" w:type="dxa"/>
            <w:noWrap/>
            <w:hideMark/>
          </w:tcPr>
          <w:p w14:paraId="53DC428C" w14:textId="77777777" w:rsidR="00104A21" w:rsidRPr="00104A21" w:rsidRDefault="00104A21">
            <w:r w:rsidRPr="00104A21">
              <w:t>SGP</w:t>
            </w:r>
          </w:p>
        </w:tc>
        <w:tc>
          <w:tcPr>
            <w:tcW w:w="3146" w:type="dxa"/>
            <w:noWrap/>
            <w:hideMark/>
          </w:tcPr>
          <w:p w14:paraId="43F1CF13" w14:textId="77777777" w:rsidR="00104A21" w:rsidRPr="00104A21" w:rsidRDefault="00104A21">
            <w:r w:rsidRPr="00104A21">
              <w:t>Singapore</w:t>
            </w:r>
          </w:p>
        </w:tc>
        <w:tc>
          <w:tcPr>
            <w:tcW w:w="284" w:type="dxa"/>
            <w:noWrap/>
            <w:hideMark/>
          </w:tcPr>
          <w:p w14:paraId="2EA1DA0E" w14:textId="77777777" w:rsidR="00104A21" w:rsidRPr="00104A21" w:rsidRDefault="00104A21" w:rsidP="00104A21">
            <w:r w:rsidRPr="00104A21">
              <w:t>156</w:t>
            </w:r>
          </w:p>
        </w:tc>
        <w:tc>
          <w:tcPr>
            <w:tcW w:w="1275" w:type="dxa"/>
            <w:noWrap/>
            <w:hideMark/>
          </w:tcPr>
          <w:p w14:paraId="12370FE0" w14:textId="77777777" w:rsidR="00104A21" w:rsidRPr="00104A21" w:rsidRDefault="00104A21" w:rsidP="00104A21">
            <w:r w:rsidRPr="00104A21">
              <w:t>156</w:t>
            </w:r>
          </w:p>
        </w:tc>
        <w:tc>
          <w:tcPr>
            <w:tcW w:w="1985" w:type="dxa"/>
            <w:noWrap/>
            <w:hideMark/>
          </w:tcPr>
          <w:p w14:paraId="6568AE1C" w14:textId="77777777" w:rsidR="00104A21" w:rsidRPr="00104A21" w:rsidRDefault="00104A21" w:rsidP="00104A21">
            <w:r w:rsidRPr="00104A21">
              <w:t>0</w:t>
            </w:r>
          </w:p>
        </w:tc>
      </w:tr>
      <w:tr w:rsidR="00104A21" w:rsidRPr="00104A21" w14:paraId="3BEE8FA8" w14:textId="77777777" w:rsidTr="00104A21">
        <w:trPr>
          <w:trHeight w:val="300"/>
        </w:trPr>
        <w:tc>
          <w:tcPr>
            <w:tcW w:w="960" w:type="dxa"/>
            <w:noWrap/>
            <w:hideMark/>
          </w:tcPr>
          <w:p w14:paraId="32AD1341" w14:textId="77777777" w:rsidR="00104A21" w:rsidRPr="00104A21" w:rsidRDefault="00104A21">
            <w:r w:rsidRPr="00104A21">
              <w:t>LVA</w:t>
            </w:r>
          </w:p>
        </w:tc>
        <w:tc>
          <w:tcPr>
            <w:tcW w:w="3146" w:type="dxa"/>
            <w:noWrap/>
            <w:hideMark/>
          </w:tcPr>
          <w:p w14:paraId="34C86893" w14:textId="77777777" w:rsidR="00104A21" w:rsidRPr="00104A21" w:rsidRDefault="00104A21">
            <w:r w:rsidRPr="00104A21">
              <w:t>Latvia</w:t>
            </w:r>
          </w:p>
        </w:tc>
        <w:tc>
          <w:tcPr>
            <w:tcW w:w="284" w:type="dxa"/>
            <w:noWrap/>
            <w:hideMark/>
          </w:tcPr>
          <w:p w14:paraId="07609F94" w14:textId="77777777" w:rsidR="00104A21" w:rsidRPr="00104A21" w:rsidRDefault="00104A21" w:rsidP="00104A21">
            <w:r w:rsidRPr="00104A21">
              <w:t>157</w:t>
            </w:r>
          </w:p>
        </w:tc>
        <w:tc>
          <w:tcPr>
            <w:tcW w:w="1275" w:type="dxa"/>
            <w:noWrap/>
            <w:hideMark/>
          </w:tcPr>
          <w:p w14:paraId="20D6B1E1" w14:textId="77777777" w:rsidR="00104A21" w:rsidRPr="00104A21" w:rsidRDefault="00104A21" w:rsidP="00104A21">
            <w:r w:rsidRPr="00104A21">
              <w:t>157</w:t>
            </w:r>
          </w:p>
        </w:tc>
        <w:tc>
          <w:tcPr>
            <w:tcW w:w="1985" w:type="dxa"/>
            <w:noWrap/>
            <w:hideMark/>
          </w:tcPr>
          <w:p w14:paraId="6772D8A8" w14:textId="77777777" w:rsidR="00104A21" w:rsidRPr="00104A21" w:rsidRDefault="00104A21" w:rsidP="00104A21">
            <w:r w:rsidRPr="00104A21">
              <w:t>0</w:t>
            </w:r>
          </w:p>
        </w:tc>
      </w:tr>
      <w:tr w:rsidR="00104A21" w:rsidRPr="00104A21" w14:paraId="1D35BEA0" w14:textId="77777777" w:rsidTr="00104A21">
        <w:trPr>
          <w:trHeight w:val="300"/>
        </w:trPr>
        <w:tc>
          <w:tcPr>
            <w:tcW w:w="960" w:type="dxa"/>
            <w:noWrap/>
            <w:hideMark/>
          </w:tcPr>
          <w:p w14:paraId="4A09E5B7" w14:textId="77777777" w:rsidR="00104A21" w:rsidRPr="00104A21" w:rsidRDefault="00104A21">
            <w:r w:rsidRPr="00104A21">
              <w:t>ESP</w:t>
            </w:r>
          </w:p>
        </w:tc>
        <w:tc>
          <w:tcPr>
            <w:tcW w:w="3146" w:type="dxa"/>
            <w:noWrap/>
            <w:hideMark/>
          </w:tcPr>
          <w:p w14:paraId="78BE7478" w14:textId="77777777" w:rsidR="00104A21" w:rsidRPr="00104A21" w:rsidRDefault="00104A21">
            <w:r w:rsidRPr="00104A21">
              <w:t>Spain</w:t>
            </w:r>
          </w:p>
        </w:tc>
        <w:tc>
          <w:tcPr>
            <w:tcW w:w="284" w:type="dxa"/>
            <w:noWrap/>
            <w:hideMark/>
          </w:tcPr>
          <w:p w14:paraId="3D871B60" w14:textId="77777777" w:rsidR="00104A21" w:rsidRPr="00104A21" w:rsidRDefault="00104A21" w:rsidP="00104A21">
            <w:r w:rsidRPr="00104A21">
              <w:t>158</w:t>
            </w:r>
          </w:p>
        </w:tc>
        <w:tc>
          <w:tcPr>
            <w:tcW w:w="1275" w:type="dxa"/>
            <w:noWrap/>
            <w:hideMark/>
          </w:tcPr>
          <w:p w14:paraId="03320E6A" w14:textId="77777777" w:rsidR="00104A21" w:rsidRPr="00104A21" w:rsidRDefault="00104A21" w:rsidP="00104A21">
            <w:r w:rsidRPr="00104A21">
              <w:t>158</w:t>
            </w:r>
          </w:p>
        </w:tc>
        <w:tc>
          <w:tcPr>
            <w:tcW w:w="1985" w:type="dxa"/>
            <w:noWrap/>
            <w:hideMark/>
          </w:tcPr>
          <w:p w14:paraId="325FB87F" w14:textId="77777777" w:rsidR="00104A21" w:rsidRPr="00104A21" w:rsidRDefault="00104A21" w:rsidP="00104A21">
            <w:r w:rsidRPr="00104A21">
              <w:t>0</w:t>
            </w:r>
          </w:p>
        </w:tc>
      </w:tr>
      <w:tr w:rsidR="00104A21" w:rsidRPr="00104A21" w14:paraId="25B81784" w14:textId="77777777" w:rsidTr="00104A21">
        <w:trPr>
          <w:trHeight w:val="300"/>
        </w:trPr>
        <w:tc>
          <w:tcPr>
            <w:tcW w:w="960" w:type="dxa"/>
            <w:noWrap/>
            <w:hideMark/>
          </w:tcPr>
          <w:p w14:paraId="31DECC7A" w14:textId="77777777" w:rsidR="00104A21" w:rsidRPr="00104A21" w:rsidRDefault="00104A21">
            <w:r w:rsidRPr="00104A21">
              <w:t>PRT</w:t>
            </w:r>
          </w:p>
        </w:tc>
        <w:tc>
          <w:tcPr>
            <w:tcW w:w="3146" w:type="dxa"/>
            <w:noWrap/>
            <w:hideMark/>
          </w:tcPr>
          <w:p w14:paraId="4B5741AE" w14:textId="77777777" w:rsidR="00104A21" w:rsidRPr="00104A21" w:rsidRDefault="00104A21">
            <w:r w:rsidRPr="00104A21">
              <w:t>Portugal</w:t>
            </w:r>
          </w:p>
        </w:tc>
        <w:tc>
          <w:tcPr>
            <w:tcW w:w="284" w:type="dxa"/>
            <w:noWrap/>
            <w:hideMark/>
          </w:tcPr>
          <w:p w14:paraId="6D7F967C" w14:textId="77777777" w:rsidR="00104A21" w:rsidRPr="00104A21" w:rsidRDefault="00104A21" w:rsidP="00104A21">
            <w:r w:rsidRPr="00104A21">
              <w:t>159</w:t>
            </w:r>
          </w:p>
        </w:tc>
        <w:tc>
          <w:tcPr>
            <w:tcW w:w="1275" w:type="dxa"/>
            <w:noWrap/>
            <w:hideMark/>
          </w:tcPr>
          <w:p w14:paraId="52BD10ED" w14:textId="77777777" w:rsidR="00104A21" w:rsidRPr="00104A21" w:rsidRDefault="00104A21" w:rsidP="00104A21">
            <w:r w:rsidRPr="00104A21">
              <w:t>159</w:t>
            </w:r>
          </w:p>
        </w:tc>
        <w:tc>
          <w:tcPr>
            <w:tcW w:w="1985" w:type="dxa"/>
            <w:noWrap/>
            <w:hideMark/>
          </w:tcPr>
          <w:p w14:paraId="3A3F33EE" w14:textId="77777777" w:rsidR="00104A21" w:rsidRPr="00104A21" w:rsidRDefault="00104A21" w:rsidP="00104A21">
            <w:r w:rsidRPr="00104A21">
              <w:t>0</w:t>
            </w:r>
          </w:p>
        </w:tc>
      </w:tr>
      <w:tr w:rsidR="00104A21" w:rsidRPr="00104A21" w14:paraId="6B7875FB" w14:textId="77777777" w:rsidTr="00104A21">
        <w:trPr>
          <w:trHeight w:val="300"/>
        </w:trPr>
        <w:tc>
          <w:tcPr>
            <w:tcW w:w="960" w:type="dxa"/>
            <w:noWrap/>
            <w:hideMark/>
          </w:tcPr>
          <w:p w14:paraId="226AE591" w14:textId="77777777" w:rsidR="00104A21" w:rsidRPr="00104A21" w:rsidRDefault="00104A21">
            <w:r w:rsidRPr="00104A21">
              <w:t>GBR</w:t>
            </w:r>
          </w:p>
        </w:tc>
        <w:tc>
          <w:tcPr>
            <w:tcW w:w="3146" w:type="dxa"/>
            <w:noWrap/>
            <w:hideMark/>
          </w:tcPr>
          <w:p w14:paraId="79F5B181" w14:textId="77777777" w:rsidR="00104A21" w:rsidRPr="00104A21" w:rsidRDefault="00104A21">
            <w:r w:rsidRPr="00104A21">
              <w:t>United Kingdom</w:t>
            </w:r>
          </w:p>
        </w:tc>
        <w:tc>
          <w:tcPr>
            <w:tcW w:w="284" w:type="dxa"/>
            <w:noWrap/>
            <w:hideMark/>
          </w:tcPr>
          <w:p w14:paraId="61A7AD27" w14:textId="77777777" w:rsidR="00104A21" w:rsidRPr="00104A21" w:rsidRDefault="00104A21" w:rsidP="00104A21">
            <w:r w:rsidRPr="00104A21">
              <w:t>160</w:t>
            </w:r>
          </w:p>
        </w:tc>
        <w:tc>
          <w:tcPr>
            <w:tcW w:w="1275" w:type="dxa"/>
            <w:noWrap/>
            <w:hideMark/>
          </w:tcPr>
          <w:p w14:paraId="78AAA4C7" w14:textId="77777777" w:rsidR="00104A21" w:rsidRPr="00104A21" w:rsidRDefault="00104A21" w:rsidP="00104A21">
            <w:r w:rsidRPr="00104A21">
              <w:t>160</w:t>
            </w:r>
          </w:p>
        </w:tc>
        <w:tc>
          <w:tcPr>
            <w:tcW w:w="1985" w:type="dxa"/>
            <w:noWrap/>
            <w:hideMark/>
          </w:tcPr>
          <w:p w14:paraId="458070E9" w14:textId="77777777" w:rsidR="00104A21" w:rsidRPr="00104A21" w:rsidRDefault="00104A21" w:rsidP="00104A21">
            <w:r w:rsidRPr="00104A21">
              <w:t>0</w:t>
            </w:r>
          </w:p>
        </w:tc>
      </w:tr>
      <w:tr w:rsidR="00104A21" w:rsidRPr="00104A21" w14:paraId="0887DA30" w14:textId="77777777" w:rsidTr="00104A21">
        <w:trPr>
          <w:trHeight w:val="300"/>
        </w:trPr>
        <w:tc>
          <w:tcPr>
            <w:tcW w:w="960" w:type="dxa"/>
            <w:noWrap/>
            <w:hideMark/>
          </w:tcPr>
          <w:p w14:paraId="07530823" w14:textId="77777777" w:rsidR="00104A21" w:rsidRPr="00104A21" w:rsidRDefault="00104A21">
            <w:r w:rsidRPr="00104A21">
              <w:t>FRA</w:t>
            </w:r>
          </w:p>
        </w:tc>
        <w:tc>
          <w:tcPr>
            <w:tcW w:w="3146" w:type="dxa"/>
            <w:noWrap/>
            <w:hideMark/>
          </w:tcPr>
          <w:p w14:paraId="176BD433" w14:textId="77777777" w:rsidR="00104A21" w:rsidRPr="00104A21" w:rsidRDefault="00104A21">
            <w:r w:rsidRPr="00104A21">
              <w:t>France</w:t>
            </w:r>
          </w:p>
        </w:tc>
        <w:tc>
          <w:tcPr>
            <w:tcW w:w="284" w:type="dxa"/>
            <w:noWrap/>
            <w:hideMark/>
          </w:tcPr>
          <w:p w14:paraId="1EB865D2" w14:textId="77777777" w:rsidR="00104A21" w:rsidRPr="00104A21" w:rsidRDefault="00104A21" w:rsidP="00104A21">
            <w:r w:rsidRPr="00104A21">
              <w:t>161</w:t>
            </w:r>
          </w:p>
        </w:tc>
        <w:tc>
          <w:tcPr>
            <w:tcW w:w="1275" w:type="dxa"/>
            <w:noWrap/>
            <w:hideMark/>
          </w:tcPr>
          <w:p w14:paraId="2326F318" w14:textId="77777777" w:rsidR="00104A21" w:rsidRPr="00104A21" w:rsidRDefault="00104A21" w:rsidP="00104A21">
            <w:r w:rsidRPr="00104A21">
              <w:t>161</w:t>
            </w:r>
          </w:p>
        </w:tc>
        <w:tc>
          <w:tcPr>
            <w:tcW w:w="1985" w:type="dxa"/>
            <w:noWrap/>
            <w:hideMark/>
          </w:tcPr>
          <w:p w14:paraId="2848B656" w14:textId="77777777" w:rsidR="00104A21" w:rsidRPr="00104A21" w:rsidRDefault="00104A21" w:rsidP="00104A21">
            <w:r w:rsidRPr="00104A21">
              <w:t>0</w:t>
            </w:r>
          </w:p>
        </w:tc>
      </w:tr>
      <w:tr w:rsidR="00104A21" w:rsidRPr="00104A21" w14:paraId="2C087B72" w14:textId="77777777" w:rsidTr="00104A21">
        <w:trPr>
          <w:trHeight w:val="300"/>
        </w:trPr>
        <w:tc>
          <w:tcPr>
            <w:tcW w:w="960" w:type="dxa"/>
            <w:noWrap/>
            <w:hideMark/>
          </w:tcPr>
          <w:p w14:paraId="5ECA07DA" w14:textId="77777777" w:rsidR="00104A21" w:rsidRPr="00104A21" w:rsidRDefault="00104A21">
            <w:r w:rsidRPr="00104A21">
              <w:t>EST</w:t>
            </w:r>
          </w:p>
        </w:tc>
        <w:tc>
          <w:tcPr>
            <w:tcW w:w="3146" w:type="dxa"/>
            <w:noWrap/>
            <w:hideMark/>
          </w:tcPr>
          <w:p w14:paraId="079C1AAE" w14:textId="77777777" w:rsidR="00104A21" w:rsidRPr="00104A21" w:rsidRDefault="00104A21">
            <w:r w:rsidRPr="00104A21">
              <w:t>Estonia</w:t>
            </w:r>
          </w:p>
        </w:tc>
        <w:tc>
          <w:tcPr>
            <w:tcW w:w="284" w:type="dxa"/>
            <w:noWrap/>
            <w:hideMark/>
          </w:tcPr>
          <w:p w14:paraId="0AB82895" w14:textId="77777777" w:rsidR="00104A21" w:rsidRPr="00104A21" w:rsidRDefault="00104A21" w:rsidP="00104A21">
            <w:r w:rsidRPr="00104A21">
              <w:t>162</w:t>
            </w:r>
          </w:p>
        </w:tc>
        <w:tc>
          <w:tcPr>
            <w:tcW w:w="1275" w:type="dxa"/>
            <w:noWrap/>
            <w:hideMark/>
          </w:tcPr>
          <w:p w14:paraId="55F9856A" w14:textId="77777777" w:rsidR="00104A21" w:rsidRPr="00104A21" w:rsidRDefault="00104A21" w:rsidP="00104A21">
            <w:r w:rsidRPr="00104A21">
              <w:t>162</w:t>
            </w:r>
          </w:p>
        </w:tc>
        <w:tc>
          <w:tcPr>
            <w:tcW w:w="1985" w:type="dxa"/>
            <w:noWrap/>
            <w:hideMark/>
          </w:tcPr>
          <w:p w14:paraId="60801091" w14:textId="77777777" w:rsidR="00104A21" w:rsidRPr="00104A21" w:rsidRDefault="00104A21" w:rsidP="00104A21">
            <w:r w:rsidRPr="00104A21">
              <w:t>0</w:t>
            </w:r>
          </w:p>
        </w:tc>
      </w:tr>
      <w:tr w:rsidR="00104A21" w:rsidRPr="00104A21" w14:paraId="2E3E9C2F" w14:textId="77777777" w:rsidTr="00104A21">
        <w:trPr>
          <w:trHeight w:val="300"/>
        </w:trPr>
        <w:tc>
          <w:tcPr>
            <w:tcW w:w="960" w:type="dxa"/>
            <w:noWrap/>
            <w:hideMark/>
          </w:tcPr>
          <w:p w14:paraId="5C74860D" w14:textId="77777777" w:rsidR="00104A21" w:rsidRPr="00104A21" w:rsidRDefault="00104A21">
            <w:r w:rsidRPr="00104A21">
              <w:t>DEU</w:t>
            </w:r>
          </w:p>
        </w:tc>
        <w:tc>
          <w:tcPr>
            <w:tcW w:w="3146" w:type="dxa"/>
            <w:noWrap/>
            <w:hideMark/>
          </w:tcPr>
          <w:p w14:paraId="7D477F0E" w14:textId="77777777" w:rsidR="00104A21" w:rsidRPr="00104A21" w:rsidRDefault="00104A21">
            <w:r w:rsidRPr="00104A21">
              <w:t>Germany</w:t>
            </w:r>
          </w:p>
        </w:tc>
        <w:tc>
          <w:tcPr>
            <w:tcW w:w="284" w:type="dxa"/>
            <w:noWrap/>
            <w:hideMark/>
          </w:tcPr>
          <w:p w14:paraId="3AE2303A" w14:textId="77777777" w:rsidR="00104A21" w:rsidRPr="00104A21" w:rsidRDefault="00104A21" w:rsidP="00104A21">
            <w:r w:rsidRPr="00104A21">
              <w:t>163</w:t>
            </w:r>
          </w:p>
        </w:tc>
        <w:tc>
          <w:tcPr>
            <w:tcW w:w="1275" w:type="dxa"/>
            <w:noWrap/>
            <w:hideMark/>
          </w:tcPr>
          <w:p w14:paraId="1260E987" w14:textId="77777777" w:rsidR="00104A21" w:rsidRPr="00104A21" w:rsidRDefault="00104A21" w:rsidP="00104A21">
            <w:r w:rsidRPr="00104A21">
              <w:t>163</w:t>
            </w:r>
          </w:p>
        </w:tc>
        <w:tc>
          <w:tcPr>
            <w:tcW w:w="1985" w:type="dxa"/>
            <w:noWrap/>
            <w:hideMark/>
          </w:tcPr>
          <w:p w14:paraId="2AEBAC52" w14:textId="77777777" w:rsidR="00104A21" w:rsidRPr="00104A21" w:rsidRDefault="00104A21" w:rsidP="00104A21">
            <w:r w:rsidRPr="00104A21">
              <w:t>0</w:t>
            </w:r>
          </w:p>
        </w:tc>
      </w:tr>
      <w:tr w:rsidR="00104A21" w:rsidRPr="00104A21" w14:paraId="2E8DE7DD" w14:textId="77777777" w:rsidTr="00104A21">
        <w:trPr>
          <w:trHeight w:val="300"/>
        </w:trPr>
        <w:tc>
          <w:tcPr>
            <w:tcW w:w="960" w:type="dxa"/>
            <w:noWrap/>
            <w:hideMark/>
          </w:tcPr>
          <w:p w14:paraId="32FA7B1C" w14:textId="77777777" w:rsidR="00104A21" w:rsidRPr="00104A21" w:rsidRDefault="00104A21">
            <w:r w:rsidRPr="00104A21">
              <w:t>CHE</w:t>
            </w:r>
          </w:p>
        </w:tc>
        <w:tc>
          <w:tcPr>
            <w:tcW w:w="3146" w:type="dxa"/>
            <w:noWrap/>
            <w:hideMark/>
          </w:tcPr>
          <w:p w14:paraId="4E51B850" w14:textId="77777777" w:rsidR="00104A21" w:rsidRPr="00104A21" w:rsidRDefault="00104A21">
            <w:r w:rsidRPr="00104A21">
              <w:t>Switzerland</w:t>
            </w:r>
          </w:p>
        </w:tc>
        <w:tc>
          <w:tcPr>
            <w:tcW w:w="284" w:type="dxa"/>
            <w:noWrap/>
            <w:hideMark/>
          </w:tcPr>
          <w:p w14:paraId="3018B86B" w14:textId="77777777" w:rsidR="00104A21" w:rsidRPr="00104A21" w:rsidRDefault="00104A21" w:rsidP="00104A21">
            <w:r w:rsidRPr="00104A21">
              <w:t>164</w:t>
            </w:r>
          </w:p>
        </w:tc>
        <w:tc>
          <w:tcPr>
            <w:tcW w:w="1275" w:type="dxa"/>
            <w:noWrap/>
            <w:hideMark/>
          </w:tcPr>
          <w:p w14:paraId="3F67B52A" w14:textId="77777777" w:rsidR="00104A21" w:rsidRPr="00104A21" w:rsidRDefault="00104A21" w:rsidP="00104A21">
            <w:r w:rsidRPr="00104A21">
              <w:t>164</w:t>
            </w:r>
          </w:p>
        </w:tc>
        <w:tc>
          <w:tcPr>
            <w:tcW w:w="1985" w:type="dxa"/>
            <w:noWrap/>
            <w:hideMark/>
          </w:tcPr>
          <w:p w14:paraId="089DF35D" w14:textId="77777777" w:rsidR="00104A21" w:rsidRPr="00104A21" w:rsidRDefault="00104A21" w:rsidP="00104A21">
            <w:r w:rsidRPr="00104A21">
              <w:t>0</w:t>
            </w:r>
          </w:p>
        </w:tc>
      </w:tr>
      <w:tr w:rsidR="00104A21" w:rsidRPr="00104A21" w14:paraId="3C3F33B8" w14:textId="77777777" w:rsidTr="00104A21">
        <w:trPr>
          <w:trHeight w:val="300"/>
        </w:trPr>
        <w:tc>
          <w:tcPr>
            <w:tcW w:w="960" w:type="dxa"/>
            <w:noWrap/>
            <w:hideMark/>
          </w:tcPr>
          <w:p w14:paraId="1504E227" w14:textId="77777777" w:rsidR="00104A21" w:rsidRPr="00104A21" w:rsidRDefault="00104A21">
            <w:r w:rsidRPr="00104A21">
              <w:t>AUT</w:t>
            </w:r>
          </w:p>
        </w:tc>
        <w:tc>
          <w:tcPr>
            <w:tcW w:w="3146" w:type="dxa"/>
            <w:noWrap/>
            <w:hideMark/>
          </w:tcPr>
          <w:p w14:paraId="7764B5FA" w14:textId="77777777" w:rsidR="00104A21" w:rsidRPr="00104A21" w:rsidRDefault="00104A21">
            <w:r w:rsidRPr="00104A21">
              <w:t>Austria</w:t>
            </w:r>
          </w:p>
        </w:tc>
        <w:tc>
          <w:tcPr>
            <w:tcW w:w="284" w:type="dxa"/>
            <w:noWrap/>
            <w:hideMark/>
          </w:tcPr>
          <w:p w14:paraId="6DA6206B" w14:textId="77777777" w:rsidR="00104A21" w:rsidRPr="00104A21" w:rsidRDefault="00104A21" w:rsidP="00104A21">
            <w:r w:rsidRPr="00104A21">
              <w:t>165</w:t>
            </w:r>
          </w:p>
        </w:tc>
        <w:tc>
          <w:tcPr>
            <w:tcW w:w="1275" w:type="dxa"/>
            <w:noWrap/>
            <w:hideMark/>
          </w:tcPr>
          <w:p w14:paraId="19369898" w14:textId="77777777" w:rsidR="00104A21" w:rsidRPr="00104A21" w:rsidRDefault="00104A21" w:rsidP="00104A21">
            <w:r w:rsidRPr="00104A21">
              <w:t>166</w:t>
            </w:r>
          </w:p>
        </w:tc>
        <w:tc>
          <w:tcPr>
            <w:tcW w:w="1985" w:type="dxa"/>
            <w:noWrap/>
            <w:hideMark/>
          </w:tcPr>
          <w:p w14:paraId="5E88AC19" w14:textId="77777777" w:rsidR="00104A21" w:rsidRPr="00104A21" w:rsidRDefault="00104A21" w:rsidP="00104A21">
            <w:r w:rsidRPr="00104A21">
              <w:t>1</w:t>
            </w:r>
          </w:p>
        </w:tc>
      </w:tr>
      <w:tr w:rsidR="00104A21" w:rsidRPr="00104A21" w14:paraId="462EBCAA" w14:textId="77777777" w:rsidTr="00104A21">
        <w:trPr>
          <w:trHeight w:val="300"/>
        </w:trPr>
        <w:tc>
          <w:tcPr>
            <w:tcW w:w="960" w:type="dxa"/>
            <w:noWrap/>
            <w:hideMark/>
          </w:tcPr>
          <w:p w14:paraId="5FAFDE40" w14:textId="77777777" w:rsidR="00104A21" w:rsidRPr="00104A21" w:rsidRDefault="00104A21">
            <w:r w:rsidRPr="00104A21">
              <w:t>NLD</w:t>
            </w:r>
          </w:p>
        </w:tc>
        <w:tc>
          <w:tcPr>
            <w:tcW w:w="3146" w:type="dxa"/>
            <w:noWrap/>
            <w:hideMark/>
          </w:tcPr>
          <w:p w14:paraId="78EE373B" w14:textId="77777777" w:rsidR="00104A21" w:rsidRPr="00104A21" w:rsidRDefault="00104A21">
            <w:r w:rsidRPr="00104A21">
              <w:t>Netherlands (the)</w:t>
            </w:r>
          </w:p>
        </w:tc>
        <w:tc>
          <w:tcPr>
            <w:tcW w:w="284" w:type="dxa"/>
            <w:noWrap/>
            <w:hideMark/>
          </w:tcPr>
          <w:p w14:paraId="65C9C78B" w14:textId="77777777" w:rsidR="00104A21" w:rsidRPr="00104A21" w:rsidRDefault="00104A21" w:rsidP="00104A21">
            <w:r w:rsidRPr="00104A21">
              <w:t>166</w:t>
            </w:r>
          </w:p>
        </w:tc>
        <w:tc>
          <w:tcPr>
            <w:tcW w:w="1275" w:type="dxa"/>
            <w:noWrap/>
            <w:hideMark/>
          </w:tcPr>
          <w:p w14:paraId="08F91C1B" w14:textId="77777777" w:rsidR="00104A21" w:rsidRPr="00104A21" w:rsidRDefault="00104A21" w:rsidP="00104A21">
            <w:r w:rsidRPr="00104A21">
              <w:t>165</w:t>
            </w:r>
          </w:p>
        </w:tc>
        <w:tc>
          <w:tcPr>
            <w:tcW w:w="1985" w:type="dxa"/>
            <w:noWrap/>
            <w:hideMark/>
          </w:tcPr>
          <w:p w14:paraId="57B7EDE8" w14:textId="77777777" w:rsidR="00104A21" w:rsidRPr="00104A21" w:rsidRDefault="00104A21" w:rsidP="00104A21">
            <w:r w:rsidRPr="00104A21">
              <w:t>-1</w:t>
            </w:r>
          </w:p>
        </w:tc>
      </w:tr>
      <w:tr w:rsidR="00104A21" w:rsidRPr="00104A21" w14:paraId="6646A5B3" w14:textId="77777777" w:rsidTr="00104A21">
        <w:trPr>
          <w:trHeight w:val="300"/>
        </w:trPr>
        <w:tc>
          <w:tcPr>
            <w:tcW w:w="960" w:type="dxa"/>
            <w:noWrap/>
            <w:hideMark/>
          </w:tcPr>
          <w:p w14:paraId="0A08A85E" w14:textId="77777777" w:rsidR="00104A21" w:rsidRPr="00104A21" w:rsidRDefault="00104A21">
            <w:r w:rsidRPr="00104A21">
              <w:t>AUS</w:t>
            </w:r>
          </w:p>
        </w:tc>
        <w:tc>
          <w:tcPr>
            <w:tcW w:w="3146" w:type="dxa"/>
            <w:noWrap/>
            <w:hideMark/>
          </w:tcPr>
          <w:p w14:paraId="092FD320" w14:textId="77777777" w:rsidR="00104A21" w:rsidRPr="00104A21" w:rsidRDefault="00104A21">
            <w:r w:rsidRPr="00104A21">
              <w:t>Australia</w:t>
            </w:r>
          </w:p>
        </w:tc>
        <w:tc>
          <w:tcPr>
            <w:tcW w:w="284" w:type="dxa"/>
            <w:noWrap/>
            <w:hideMark/>
          </w:tcPr>
          <w:p w14:paraId="0AC33637" w14:textId="77777777" w:rsidR="00104A21" w:rsidRPr="00104A21" w:rsidRDefault="00104A21" w:rsidP="00104A21">
            <w:r w:rsidRPr="00104A21">
              <w:t>167</w:t>
            </w:r>
          </w:p>
        </w:tc>
        <w:tc>
          <w:tcPr>
            <w:tcW w:w="1275" w:type="dxa"/>
            <w:noWrap/>
            <w:hideMark/>
          </w:tcPr>
          <w:p w14:paraId="7E03894F" w14:textId="77777777" w:rsidR="00104A21" w:rsidRPr="00104A21" w:rsidRDefault="00104A21" w:rsidP="00104A21">
            <w:r w:rsidRPr="00104A21">
              <w:t>167</w:t>
            </w:r>
          </w:p>
        </w:tc>
        <w:tc>
          <w:tcPr>
            <w:tcW w:w="1985" w:type="dxa"/>
            <w:noWrap/>
            <w:hideMark/>
          </w:tcPr>
          <w:p w14:paraId="68B797C7" w14:textId="77777777" w:rsidR="00104A21" w:rsidRPr="00104A21" w:rsidRDefault="00104A21" w:rsidP="00104A21">
            <w:r w:rsidRPr="00104A21">
              <w:t>0</w:t>
            </w:r>
          </w:p>
        </w:tc>
      </w:tr>
      <w:tr w:rsidR="00104A21" w:rsidRPr="00104A21" w14:paraId="6C3E1995" w14:textId="77777777" w:rsidTr="00104A21">
        <w:trPr>
          <w:trHeight w:val="300"/>
        </w:trPr>
        <w:tc>
          <w:tcPr>
            <w:tcW w:w="960" w:type="dxa"/>
            <w:noWrap/>
            <w:hideMark/>
          </w:tcPr>
          <w:p w14:paraId="3F4FC042" w14:textId="77777777" w:rsidR="00104A21" w:rsidRPr="00104A21" w:rsidRDefault="00104A21">
            <w:r w:rsidRPr="00104A21">
              <w:t>BEL</w:t>
            </w:r>
          </w:p>
        </w:tc>
        <w:tc>
          <w:tcPr>
            <w:tcW w:w="3146" w:type="dxa"/>
            <w:noWrap/>
            <w:hideMark/>
          </w:tcPr>
          <w:p w14:paraId="718F83F5" w14:textId="77777777" w:rsidR="00104A21" w:rsidRPr="00104A21" w:rsidRDefault="00104A21">
            <w:r w:rsidRPr="00104A21">
              <w:t>Belgium</w:t>
            </w:r>
          </w:p>
        </w:tc>
        <w:tc>
          <w:tcPr>
            <w:tcW w:w="284" w:type="dxa"/>
            <w:noWrap/>
            <w:hideMark/>
          </w:tcPr>
          <w:p w14:paraId="29C641FF" w14:textId="77777777" w:rsidR="00104A21" w:rsidRPr="00104A21" w:rsidRDefault="00104A21" w:rsidP="00104A21">
            <w:r w:rsidRPr="00104A21">
              <w:t>168</w:t>
            </w:r>
          </w:p>
        </w:tc>
        <w:tc>
          <w:tcPr>
            <w:tcW w:w="1275" w:type="dxa"/>
            <w:noWrap/>
            <w:hideMark/>
          </w:tcPr>
          <w:p w14:paraId="35DE8E02" w14:textId="77777777" w:rsidR="00104A21" w:rsidRPr="00104A21" w:rsidRDefault="00104A21" w:rsidP="00104A21">
            <w:r w:rsidRPr="00104A21">
              <w:t>168</w:t>
            </w:r>
          </w:p>
        </w:tc>
        <w:tc>
          <w:tcPr>
            <w:tcW w:w="1985" w:type="dxa"/>
            <w:noWrap/>
            <w:hideMark/>
          </w:tcPr>
          <w:p w14:paraId="35FAA94F" w14:textId="77777777" w:rsidR="00104A21" w:rsidRPr="00104A21" w:rsidRDefault="00104A21" w:rsidP="00104A21">
            <w:r w:rsidRPr="00104A21">
              <w:t>0</w:t>
            </w:r>
          </w:p>
        </w:tc>
      </w:tr>
      <w:tr w:rsidR="00104A21" w:rsidRPr="00104A21" w14:paraId="4E75CB10" w14:textId="77777777" w:rsidTr="00104A21">
        <w:trPr>
          <w:trHeight w:val="300"/>
        </w:trPr>
        <w:tc>
          <w:tcPr>
            <w:tcW w:w="960" w:type="dxa"/>
            <w:noWrap/>
            <w:hideMark/>
          </w:tcPr>
          <w:p w14:paraId="256859D3" w14:textId="77777777" w:rsidR="00104A21" w:rsidRPr="00104A21" w:rsidRDefault="00104A21">
            <w:r w:rsidRPr="00104A21">
              <w:t>CAN</w:t>
            </w:r>
          </w:p>
        </w:tc>
        <w:tc>
          <w:tcPr>
            <w:tcW w:w="3146" w:type="dxa"/>
            <w:noWrap/>
            <w:hideMark/>
          </w:tcPr>
          <w:p w14:paraId="2F4AAE53" w14:textId="77777777" w:rsidR="00104A21" w:rsidRPr="00104A21" w:rsidRDefault="00104A21">
            <w:r w:rsidRPr="00104A21">
              <w:t>Canada</w:t>
            </w:r>
          </w:p>
        </w:tc>
        <w:tc>
          <w:tcPr>
            <w:tcW w:w="284" w:type="dxa"/>
            <w:noWrap/>
            <w:hideMark/>
          </w:tcPr>
          <w:p w14:paraId="5F0E623E" w14:textId="77777777" w:rsidR="00104A21" w:rsidRPr="00104A21" w:rsidRDefault="00104A21" w:rsidP="00104A21">
            <w:r w:rsidRPr="00104A21">
              <w:t>169</w:t>
            </w:r>
          </w:p>
        </w:tc>
        <w:tc>
          <w:tcPr>
            <w:tcW w:w="1275" w:type="dxa"/>
            <w:noWrap/>
            <w:hideMark/>
          </w:tcPr>
          <w:p w14:paraId="45DBD84A" w14:textId="77777777" w:rsidR="00104A21" w:rsidRPr="00104A21" w:rsidRDefault="00104A21" w:rsidP="00104A21">
            <w:r w:rsidRPr="00104A21">
              <w:t>169</w:t>
            </w:r>
          </w:p>
        </w:tc>
        <w:tc>
          <w:tcPr>
            <w:tcW w:w="1985" w:type="dxa"/>
            <w:noWrap/>
            <w:hideMark/>
          </w:tcPr>
          <w:p w14:paraId="1E055AB6" w14:textId="77777777" w:rsidR="00104A21" w:rsidRPr="00104A21" w:rsidRDefault="00104A21" w:rsidP="00104A21">
            <w:r w:rsidRPr="00104A21">
              <w:t>0</w:t>
            </w:r>
          </w:p>
        </w:tc>
      </w:tr>
      <w:tr w:rsidR="00104A21" w:rsidRPr="00104A21" w14:paraId="24BF8AF7" w14:textId="77777777" w:rsidTr="00104A21">
        <w:trPr>
          <w:trHeight w:val="300"/>
        </w:trPr>
        <w:tc>
          <w:tcPr>
            <w:tcW w:w="960" w:type="dxa"/>
            <w:noWrap/>
            <w:hideMark/>
          </w:tcPr>
          <w:p w14:paraId="17FC0194" w14:textId="77777777" w:rsidR="00104A21" w:rsidRPr="00104A21" w:rsidRDefault="00104A21">
            <w:r w:rsidRPr="00104A21">
              <w:t>NOR</w:t>
            </w:r>
          </w:p>
        </w:tc>
        <w:tc>
          <w:tcPr>
            <w:tcW w:w="3146" w:type="dxa"/>
            <w:noWrap/>
            <w:hideMark/>
          </w:tcPr>
          <w:p w14:paraId="39D5394C" w14:textId="77777777" w:rsidR="00104A21" w:rsidRPr="00104A21" w:rsidRDefault="00104A21">
            <w:r w:rsidRPr="00104A21">
              <w:t>Norway</w:t>
            </w:r>
          </w:p>
        </w:tc>
        <w:tc>
          <w:tcPr>
            <w:tcW w:w="284" w:type="dxa"/>
            <w:noWrap/>
            <w:hideMark/>
          </w:tcPr>
          <w:p w14:paraId="4403EABB" w14:textId="77777777" w:rsidR="00104A21" w:rsidRPr="00104A21" w:rsidRDefault="00104A21" w:rsidP="00104A21">
            <w:r w:rsidRPr="00104A21">
              <w:t>170</w:t>
            </w:r>
          </w:p>
        </w:tc>
        <w:tc>
          <w:tcPr>
            <w:tcW w:w="1275" w:type="dxa"/>
            <w:noWrap/>
            <w:hideMark/>
          </w:tcPr>
          <w:p w14:paraId="6550E4C5" w14:textId="77777777" w:rsidR="00104A21" w:rsidRPr="00104A21" w:rsidRDefault="00104A21" w:rsidP="00104A21">
            <w:r w:rsidRPr="00104A21">
              <w:t>170</w:t>
            </w:r>
          </w:p>
        </w:tc>
        <w:tc>
          <w:tcPr>
            <w:tcW w:w="1985" w:type="dxa"/>
            <w:noWrap/>
            <w:hideMark/>
          </w:tcPr>
          <w:p w14:paraId="6B65356D" w14:textId="77777777" w:rsidR="00104A21" w:rsidRPr="00104A21" w:rsidRDefault="00104A21" w:rsidP="00104A21">
            <w:r w:rsidRPr="00104A21">
              <w:t>0</w:t>
            </w:r>
          </w:p>
        </w:tc>
      </w:tr>
      <w:tr w:rsidR="00104A21" w:rsidRPr="00104A21" w14:paraId="7327FCC4" w14:textId="77777777" w:rsidTr="00104A21">
        <w:trPr>
          <w:trHeight w:val="300"/>
        </w:trPr>
        <w:tc>
          <w:tcPr>
            <w:tcW w:w="960" w:type="dxa"/>
            <w:noWrap/>
            <w:hideMark/>
          </w:tcPr>
          <w:p w14:paraId="6342DCA7" w14:textId="77777777" w:rsidR="00104A21" w:rsidRPr="00104A21" w:rsidRDefault="00104A21">
            <w:r w:rsidRPr="00104A21">
              <w:t>ISL</w:t>
            </w:r>
          </w:p>
        </w:tc>
        <w:tc>
          <w:tcPr>
            <w:tcW w:w="3146" w:type="dxa"/>
            <w:noWrap/>
            <w:hideMark/>
          </w:tcPr>
          <w:p w14:paraId="1717D1FB" w14:textId="77777777" w:rsidR="00104A21" w:rsidRPr="00104A21" w:rsidRDefault="00104A21">
            <w:r w:rsidRPr="00104A21">
              <w:t>Iceland</w:t>
            </w:r>
          </w:p>
        </w:tc>
        <w:tc>
          <w:tcPr>
            <w:tcW w:w="284" w:type="dxa"/>
            <w:noWrap/>
            <w:hideMark/>
          </w:tcPr>
          <w:p w14:paraId="07DF3F76" w14:textId="77777777" w:rsidR="00104A21" w:rsidRPr="00104A21" w:rsidRDefault="00104A21" w:rsidP="00104A21">
            <w:r w:rsidRPr="00104A21">
              <w:t>171</w:t>
            </w:r>
          </w:p>
        </w:tc>
        <w:tc>
          <w:tcPr>
            <w:tcW w:w="1275" w:type="dxa"/>
            <w:noWrap/>
            <w:hideMark/>
          </w:tcPr>
          <w:p w14:paraId="1A924AF7" w14:textId="77777777" w:rsidR="00104A21" w:rsidRPr="00104A21" w:rsidRDefault="00104A21" w:rsidP="00104A21">
            <w:r w:rsidRPr="00104A21">
              <w:t>171</w:t>
            </w:r>
          </w:p>
        </w:tc>
        <w:tc>
          <w:tcPr>
            <w:tcW w:w="1985" w:type="dxa"/>
            <w:noWrap/>
            <w:hideMark/>
          </w:tcPr>
          <w:p w14:paraId="7952A8F0" w14:textId="77777777" w:rsidR="00104A21" w:rsidRPr="00104A21" w:rsidRDefault="00104A21" w:rsidP="00104A21">
            <w:r w:rsidRPr="00104A21">
              <w:t>0</w:t>
            </w:r>
          </w:p>
        </w:tc>
      </w:tr>
      <w:tr w:rsidR="00104A21" w:rsidRPr="00104A21" w14:paraId="7BFACAF9" w14:textId="77777777" w:rsidTr="00104A21">
        <w:trPr>
          <w:trHeight w:val="300"/>
        </w:trPr>
        <w:tc>
          <w:tcPr>
            <w:tcW w:w="960" w:type="dxa"/>
            <w:noWrap/>
            <w:hideMark/>
          </w:tcPr>
          <w:p w14:paraId="6018D586" w14:textId="77777777" w:rsidR="00104A21" w:rsidRPr="00104A21" w:rsidRDefault="00104A21">
            <w:r w:rsidRPr="00104A21">
              <w:t>NZL</w:t>
            </w:r>
          </w:p>
        </w:tc>
        <w:tc>
          <w:tcPr>
            <w:tcW w:w="3146" w:type="dxa"/>
            <w:noWrap/>
            <w:hideMark/>
          </w:tcPr>
          <w:p w14:paraId="33C46C4B" w14:textId="77777777" w:rsidR="00104A21" w:rsidRPr="00104A21" w:rsidRDefault="00104A21">
            <w:r w:rsidRPr="00104A21">
              <w:t>New Zealand</w:t>
            </w:r>
          </w:p>
        </w:tc>
        <w:tc>
          <w:tcPr>
            <w:tcW w:w="284" w:type="dxa"/>
            <w:noWrap/>
            <w:hideMark/>
          </w:tcPr>
          <w:p w14:paraId="117B4155" w14:textId="77777777" w:rsidR="00104A21" w:rsidRPr="00104A21" w:rsidRDefault="00104A21" w:rsidP="00104A21">
            <w:r w:rsidRPr="00104A21">
              <w:t>172</w:t>
            </w:r>
          </w:p>
        </w:tc>
        <w:tc>
          <w:tcPr>
            <w:tcW w:w="1275" w:type="dxa"/>
            <w:noWrap/>
            <w:hideMark/>
          </w:tcPr>
          <w:p w14:paraId="40860351" w14:textId="77777777" w:rsidR="00104A21" w:rsidRPr="00104A21" w:rsidRDefault="00104A21" w:rsidP="00104A21">
            <w:r w:rsidRPr="00104A21">
              <w:t>172</w:t>
            </w:r>
          </w:p>
        </w:tc>
        <w:tc>
          <w:tcPr>
            <w:tcW w:w="1985" w:type="dxa"/>
            <w:noWrap/>
            <w:hideMark/>
          </w:tcPr>
          <w:p w14:paraId="7039FF0F" w14:textId="77777777" w:rsidR="00104A21" w:rsidRPr="00104A21" w:rsidRDefault="00104A21" w:rsidP="00104A21">
            <w:r w:rsidRPr="00104A21">
              <w:t>0</w:t>
            </w:r>
          </w:p>
        </w:tc>
      </w:tr>
      <w:tr w:rsidR="00104A21" w:rsidRPr="00104A21" w14:paraId="55A7C405" w14:textId="77777777" w:rsidTr="00104A21">
        <w:trPr>
          <w:trHeight w:val="300"/>
        </w:trPr>
        <w:tc>
          <w:tcPr>
            <w:tcW w:w="960" w:type="dxa"/>
            <w:noWrap/>
            <w:hideMark/>
          </w:tcPr>
          <w:p w14:paraId="5F499B48" w14:textId="77777777" w:rsidR="00104A21" w:rsidRPr="00104A21" w:rsidRDefault="00104A21">
            <w:r w:rsidRPr="00104A21">
              <w:t>SWE</w:t>
            </w:r>
          </w:p>
        </w:tc>
        <w:tc>
          <w:tcPr>
            <w:tcW w:w="3146" w:type="dxa"/>
            <w:noWrap/>
            <w:hideMark/>
          </w:tcPr>
          <w:p w14:paraId="25D6F77E" w14:textId="77777777" w:rsidR="00104A21" w:rsidRPr="00104A21" w:rsidRDefault="00104A21">
            <w:r w:rsidRPr="00104A21">
              <w:t>Sweden</w:t>
            </w:r>
          </w:p>
        </w:tc>
        <w:tc>
          <w:tcPr>
            <w:tcW w:w="284" w:type="dxa"/>
            <w:noWrap/>
            <w:hideMark/>
          </w:tcPr>
          <w:p w14:paraId="42E16A8D" w14:textId="77777777" w:rsidR="00104A21" w:rsidRPr="00104A21" w:rsidRDefault="00104A21" w:rsidP="00104A21">
            <w:r w:rsidRPr="00104A21">
              <w:t>173</w:t>
            </w:r>
          </w:p>
        </w:tc>
        <w:tc>
          <w:tcPr>
            <w:tcW w:w="1275" w:type="dxa"/>
            <w:noWrap/>
            <w:hideMark/>
          </w:tcPr>
          <w:p w14:paraId="5CC16B87" w14:textId="77777777" w:rsidR="00104A21" w:rsidRPr="00104A21" w:rsidRDefault="00104A21" w:rsidP="00104A21">
            <w:r w:rsidRPr="00104A21">
              <w:t>173</w:t>
            </w:r>
          </w:p>
        </w:tc>
        <w:tc>
          <w:tcPr>
            <w:tcW w:w="1985" w:type="dxa"/>
            <w:noWrap/>
            <w:hideMark/>
          </w:tcPr>
          <w:p w14:paraId="0346FEC0" w14:textId="77777777" w:rsidR="00104A21" w:rsidRPr="00104A21" w:rsidRDefault="00104A21" w:rsidP="00104A21">
            <w:r w:rsidRPr="00104A21">
              <w:t>0</w:t>
            </w:r>
          </w:p>
        </w:tc>
      </w:tr>
      <w:tr w:rsidR="00104A21" w:rsidRPr="00104A21" w14:paraId="1DC82514" w14:textId="77777777" w:rsidTr="00104A21">
        <w:trPr>
          <w:trHeight w:val="300"/>
        </w:trPr>
        <w:tc>
          <w:tcPr>
            <w:tcW w:w="960" w:type="dxa"/>
            <w:noWrap/>
            <w:hideMark/>
          </w:tcPr>
          <w:p w14:paraId="2017DD78" w14:textId="77777777" w:rsidR="00104A21" w:rsidRPr="00104A21" w:rsidRDefault="00104A21">
            <w:r w:rsidRPr="00104A21">
              <w:t>LUX</w:t>
            </w:r>
          </w:p>
        </w:tc>
        <w:tc>
          <w:tcPr>
            <w:tcW w:w="3146" w:type="dxa"/>
            <w:noWrap/>
            <w:hideMark/>
          </w:tcPr>
          <w:p w14:paraId="4E98136B" w14:textId="77777777" w:rsidR="00104A21" w:rsidRPr="00104A21" w:rsidRDefault="00104A21">
            <w:r w:rsidRPr="00104A21">
              <w:t>Luxembourg</w:t>
            </w:r>
          </w:p>
        </w:tc>
        <w:tc>
          <w:tcPr>
            <w:tcW w:w="284" w:type="dxa"/>
            <w:noWrap/>
            <w:hideMark/>
          </w:tcPr>
          <w:p w14:paraId="3B2DCD02" w14:textId="77777777" w:rsidR="00104A21" w:rsidRPr="00104A21" w:rsidRDefault="00104A21" w:rsidP="00104A21">
            <w:r w:rsidRPr="00104A21">
              <w:t>174</w:t>
            </w:r>
          </w:p>
        </w:tc>
        <w:tc>
          <w:tcPr>
            <w:tcW w:w="1275" w:type="dxa"/>
            <w:noWrap/>
            <w:hideMark/>
          </w:tcPr>
          <w:p w14:paraId="671E9719" w14:textId="77777777" w:rsidR="00104A21" w:rsidRPr="00104A21" w:rsidRDefault="00104A21" w:rsidP="00104A21">
            <w:r w:rsidRPr="00104A21">
              <w:t>174</w:t>
            </w:r>
          </w:p>
        </w:tc>
        <w:tc>
          <w:tcPr>
            <w:tcW w:w="1985" w:type="dxa"/>
            <w:noWrap/>
            <w:hideMark/>
          </w:tcPr>
          <w:p w14:paraId="1B977DF7" w14:textId="77777777" w:rsidR="00104A21" w:rsidRPr="00104A21" w:rsidRDefault="00104A21" w:rsidP="00104A21">
            <w:r w:rsidRPr="00104A21">
              <w:t>0</w:t>
            </w:r>
          </w:p>
        </w:tc>
      </w:tr>
      <w:tr w:rsidR="00104A21" w:rsidRPr="00104A21" w14:paraId="66570776" w14:textId="77777777" w:rsidTr="00104A21">
        <w:trPr>
          <w:trHeight w:val="300"/>
        </w:trPr>
        <w:tc>
          <w:tcPr>
            <w:tcW w:w="960" w:type="dxa"/>
            <w:noWrap/>
            <w:hideMark/>
          </w:tcPr>
          <w:p w14:paraId="22433A86" w14:textId="77777777" w:rsidR="00104A21" w:rsidRPr="00104A21" w:rsidRDefault="00104A21">
            <w:r w:rsidRPr="00104A21">
              <w:t>FIN</w:t>
            </w:r>
          </w:p>
        </w:tc>
        <w:tc>
          <w:tcPr>
            <w:tcW w:w="3146" w:type="dxa"/>
            <w:noWrap/>
            <w:hideMark/>
          </w:tcPr>
          <w:p w14:paraId="0828DA62" w14:textId="77777777" w:rsidR="00104A21" w:rsidRPr="00104A21" w:rsidRDefault="00104A21">
            <w:r w:rsidRPr="00104A21">
              <w:t>Finland</w:t>
            </w:r>
          </w:p>
        </w:tc>
        <w:tc>
          <w:tcPr>
            <w:tcW w:w="284" w:type="dxa"/>
            <w:noWrap/>
            <w:hideMark/>
          </w:tcPr>
          <w:p w14:paraId="224EA1D1" w14:textId="77777777" w:rsidR="00104A21" w:rsidRPr="00104A21" w:rsidRDefault="00104A21" w:rsidP="00104A21">
            <w:r w:rsidRPr="00104A21">
              <w:t>175</w:t>
            </w:r>
          </w:p>
        </w:tc>
        <w:tc>
          <w:tcPr>
            <w:tcW w:w="1275" w:type="dxa"/>
            <w:noWrap/>
            <w:hideMark/>
          </w:tcPr>
          <w:p w14:paraId="3DA29BF4" w14:textId="77777777" w:rsidR="00104A21" w:rsidRPr="00104A21" w:rsidRDefault="00104A21" w:rsidP="00104A21">
            <w:r w:rsidRPr="00104A21">
              <w:t>175</w:t>
            </w:r>
          </w:p>
        </w:tc>
        <w:tc>
          <w:tcPr>
            <w:tcW w:w="1985" w:type="dxa"/>
            <w:noWrap/>
            <w:hideMark/>
          </w:tcPr>
          <w:p w14:paraId="2245AEFE" w14:textId="77777777" w:rsidR="00104A21" w:rsidRPr="00104A21" w:rsidRDefault="00104A21" w:rsidP="00104A21">
            <w:r w:rsidRPr="00104A21">
              <w:t>0</w:t>
            </w:r>
          </w:p>
        </w:tc>
      </w:tr>
      <w:tr w:rsidR="00104A21" w:rsidRPr="00104A21" w14:paraId="11D88802" w14:textId="77777777" w:rsidTr="00104A21">
        <w:trPr>
          <w:trHeight w:val="300"/>
        </w:trPr>
        <w:tc>
          <w:tcPr>
            <w:tcW w:w="960" w:type="dxa"/>
            <w:noWrap/>
            <w:hideMark/>
          </w:tcPr>
          <w:p w14:paraId="33C614C2" w14:textId="77777777" w:rsidR="00104A21" w:rsidRPr="00104A21" w:rsidRDefault="00104A21">
            <w:r w:rsidRPr="00104A21">
              <w:t>DNK</w:t>
            </w:r>
          </w:p>
        </w:tc>
        <w:tc>
          <w:tcPr>
            <w:tcW w:w="3146" w:type="dxa"/>
            <w:noWrap/>
            <w:hideMark/>
          </w:tcPr>
          <w:p w14:paraId="5117169D" w14:textId="77777777" w:rsidR="00104A21" w:rsidRPr="00104A21" w:rsidRDefault="00104A21">
            <w:r w:rsidRPr="00104A21">
              <w:t>Denmark</w:t>
            </w:r>
          </w:p>
        </w:tc>
        <w:tc>
          <w:tcPr>
            <w:tcW w:w="284" w:type="dxa"/>
            <w:noWrap/>
            <w:hideMark/>
          </w:tcPr>
          <w:p w14:paraId="7DCB7174" w14:textId="77777777" w:rsidR="00104A21" w:rsidRPr="00104A21" w:rsidRDefault="00104A21" w:rsidP="00104A21">
            <w:r w:rsidRPr="00104A21">
              <w:t>176</w:t>
            </w:r>
          </w:p>
        </w:tc>
        <w:tc>
          <w:tcPr>
            <w:tcW w:w="1275" w:type="dxa"/>
            <w:noWrap/>
            <w:hideMark/>
          </w:tcPr>
          <w:p w14:paraId="00CC68FA" w14:textId="77777777" w:rsidR="00104A21" w:rsidRPr="00104A21" w:rsidRDefault="00104A21" w:rsidP="00104A21">
            <w:r w:rsidRPr="00104A21">
              <w:t>176</w:t>
            </w:r>
          </w:p>
        </w:tc>
        <w:tc>
          <w:tcPr>
            <w:tcW w:w="1985" w:type="dxa"/>
            <w:noWrap/>
            <w:hideMark/>
          </w:tcPr>
          <w:p w14:paraId="3CE3FFC9" w14:textId="77777777" w:rsidR="00104A21" w:rsidRPr="00104A21" w:rsidRDefault="00104A21" w:rsidP="00104A21">
            <w:r w:rsidRPr="00104A21">
              <w:t>0</w:t>
            </w:r>
          </w:p>
        </w:tc>
      </w:tr>
    </w:tbl>
    <w:p w14:paraId="0AE05095" w14:textId="79C984DD" w:rsidR="001E43D6" w:rsidRDefault="001E43D6" w:rsidP="001E43D6"/>
    <w:p w14:paraId="6740824C" w14:textId="77777777" w:rsidR="001E43D6" w:rsidRPr="00FA5B4D" w:rsidRDefault="001E43D6" w:rsidP="001E43D6"/>
    <w:sectPr w:rsidR="001E43D6" w:rsidRPr="00FA5B4D" w:rsidSect="00B11DDF">
      <w:headerReference w:type="default" r:id="rId15"/>
      <w:footerReference w:type="default" r:id="rId16"/>
      <w:pgSz w:w="11900" w:h="16840"/>
      <w:pgMar w:top="1440" w:right="1440" w:bottom="1440" w:left="1440" w:header="284"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rsh Desai" w:date="2022-06-10T10:44:00Z" w:initials="HD">
    <w:p w14:paraId="3E711697" w14:textId="5F98BD4E" w:rsidR="00E70C51" w:rsidRDefault="00E70C51">
      <w:pPr>
        <w:pStyle w:val="CommentText"/>
      </w:pPr>
      <w:r>
        <w:rPr>
          <w:rStyle w:val="CommentReference"/>
        </w:rPr>
        <w:annotationRef/>
      </w:r>
      <w:r>
        <w:t xml:space="preserve">All looks good. Implemented changes make sense, and countries that are missing latest year is not a concern and speaks to data limitations in them rather than issues with the code. </w:t>
      </w:r>
    </w:p>
  </w:comment>
  <w:comment w:id="3" w:author="Harsh Desai" w:date="2022-06-10T11:49:00Z" w:initials="HD">
    <w:p w14:paraId="7EFB5008" w14:textId="7401436B" w:rsidR="00E70C51" w:rsidRDefault="00E70C51">
      <w:pPr>
        <w:pStyle w:val="CommentText"/>
      </w:pPr>
      <w:r>
        <w:rPr>
          <w:rStyle w:val="CommentReference"/>
        </w:rPr>
        <w:annotationRef/>
      </w:r>
      <w:r>
        <w:t xml:space="preserve">All looks good. We can stick to our measure of rolling average of standard deviation. </w:t>
      </w:r>
    </w:p>
  </w:comment>
  <w:comment w:id="6" w:author="Andrew Etchell" w:date="2022-06-15T10:11:00Z" w:initials="AE">
    <w:p w14:paraId="456A815D" w14:textId="13C1E600" w:rsidR="00E70C51" w:rsidRDefault="00E70C51">
      <w:pPr>
        <w:pStyle w:val="CommentText"/>
      </w:pPr>
      <w:r>
        <w:rPr>
          <w:rStyle w:val="CommentReference"/>
        </w:rPr>
        <w:annotationRef/>
      </w:r>
      <w:r>
        <w:t xml:space="preserve">Please note that 04-aid dependency was not included in the previous repo. The previously numbered 04-aid-volatility is not 03-aid-volatility, but that has not been changed in this document. However, from the code, it does appear the checks have been implemented there. </w:t>
      </w:r>
    </w:p>
  </w:comment>
  <w:comment w:id="10" w:author="Harsh Desai" w:date="2022-06-12T23:46:00Z" w:initials="HD">
    <w:p w14:paraId="43012F65" w14:textId="373684FC" w:rsidR="00E70C51" w:rsidRDefault="00E70C51">
      <w:pPr>
        <w:pStyle w:val="CommentText"/>
      </w:pPr>
      <w:r>
        <w:rPr>
          <w:rStyle w:val="CommentReference"/>
        </w:rPr>
        <w:annotationRef/>
      </w:r>
      <w:r>
        <w:rPr>
          <w:rStyle w:val="CommentReference"/>
        </w:rPr>
        <w:t xml:space="preserve">Thanks – to answer the question, yes, this is what is intended, though I’m open to your feedback on whether it is the appropriate course of action to pursue. I’ve implemented all other changes. Please note that I’ve also revised some of the script to integrate GNI data from UNStats to the extent possible to minimize coverage loss (keeping in mind assumptions from that source about the calculation of GNI statistics for certain countries). I’ve assigned a “0” value in the latest year for all countries that are either HICs or no longer ODA eligible, as the value for them needs to be 0 (I had not done this in the previous version of the script for the latter group of countries). </w:t>
      </w:r>
      <w:r>
        <w:t xml:space="preserve"> </w:t>
      </w:r>
    </w:p>
  </w:comment>
  <w:comment w:id="18" w:author="Andrew Etchell" w:date="2022-06-15T10:11:00Z" w:initials="AE">
    <w:p w14:paraId="6C6FC5AF" w14:textId="77777777" w:rsidR="00E70C51" w:rsidRDefault="00E70C51" w:rsidP="00E70C51">
      <w:pPr>
        <w:pStyle w:val="CommentText"/>
      </w:pPr>
      <w:r>
        <w:rPr>
          <w:rStyle w:val="CommentReference"/>
        </w:rPr>
        <w:annotationRef/>
      </w:r>
      <w:r>
        <w:t xml:space="preserve">Please note that 04-aid dependency was not included in the previous repo. The previously numbered 04-aid-volatility is not 03-aid-volatility, but that has not been changed in this document. However, from the code, it does appear the checks have been implemented there. </w:t>
      </w:r>
    </w:p>
  </w:comment>
  <w:comment w:id="23" w:author="Harsh Desai" w:date="2022-06-12T23:43:00Z" w:initials="HD">
    <w:p w14:paraId="49FCC11C" w14:textId="0F32FA86" w:rsidR="00E70C51" w:rsidRDefault="00E70C51">
      <w:pPr>
        <w:pStyle w:val="CommentText"/>
      </w:pPr>
      <w:r>
        <w:rPr>
          <w:rStyle w:val="CommentReference"/>
        </w:rPr>
        <w:annotationRef/>
      </w:r>
      <w:r w:rsidRPr="006516BC">
        <w:rPr>
          <w:highlight w:val="green"/>
        </w:rPr>
        <w:t xml:space="preserve">Can you please clarify whether you mean “inclusion” or “exclusion” in the next sentence (“do you mean the </w:t>
      </w:r>
      <w:r w:rsidRPr="006516BC">
        <w:rPr>
          <w:i/>
          <w:iCs/>
          <w:highlight w:val="green"/>
        </w:rPr>
        <w:t>exclusion</w:t>
      </w:r>
      <w:r w:rsidRPr="006516BC">
        <w:rPr>
          <w:highlight w:val="green"/>
        </w:rPr>
        <w:t xml:space="preserve"> of estimated data does make sense”</w:t>
      </w:r>
      <w:r>
        <w:rPr>
          <w:highlight w:val="green"/>
        </w:rPr>
        <w:t>, given how I had framed the question originally</w:t>
      </w:r>
      <w:r w:rsidRPr="006516BC">
        <w:rPr>
          <w:highlight w:val="green"/>
        </w:rPr>
        <w:t>)?</w:t>
      </w:r>
      <w:r>
        <w:t xml:space="preserve"> Just wanted to clarify!</w:t>
      </w:r>
    </w:p>
    <w:p w14:paraId="2A7298B1" w14:textId="77777777" w:rsidR="00E70C51" w:rsidRDefault="00E70C51">
      <w:pPr>
        <w:pStyle w:val="CommentText"/>
      </w:pPr>
    </w:p>
    <w:p w14:paraId="264CD373" w14:textId="77777777" w:rsidR="00E70C51" w:rsidRDefault="00E70C51">
      <w:pPr>
        <w:pStyle w:val="CommentText"/>
      </w:pPr>
      <w:r>
        <w:t xml:space="preserve">The source data was the April 2021 WEO. I have updated it to the April 2022 WEO, which provides more recent data. There is no value assigned for “estimates start after” for Venezuela in the April 2022 WEO, so I default to the 2017 value (as in the case of the April 2021 WEO). </w:t>
      </w:r>
    </w:p>
    <w:p w14:paraId="1E918164" w14:textId="77777777" w:rsidR="00E70C51" w:rsidRDefault="00E70C51">
      <w:pPr>
        <w:pStyle w:val="CommentText"/>
      </w:pPr>
    </w:p>
    <w:p w14:paraId="546CF20E" w14:textId="3D56F746" w:rsidR="00E70C51" w:rsidRPr="00D665CC" w:rsidRDefault="00E70C51">
      <w:pPr>
        <w:pStyle w:val="CommentText"/>
      </w:pPr>
      <w:r>
        <w:t xml:space="preserve">I think it is conservative but defensible to assign the latest year of each country-year pair based on the value in the “estimates start after” column. </w:t>
      </w:r>
      <w:r w:rsidRPr="00020415">
        <w:rPr>
          <w:highlight w:val="green"/>
        </w:rPr>
        <w:t>Please advise if you feel this is not the case.</w:t>
      </w:r>
      <w:r>
        <w:t xml:space="preserve"> </w:t>
      </w:r>
    </w:p>
  </w:comment>
  <w:comment w:id="24" w:author="Andrew Etchell" w:date="2022-06-15T10:16:00Z" w:initials="AE">
    <w:p w14:paraId="18444279" w14:textId="1527EDD3" w:rsidR="00E70C51" w:rsidRDefault="00E70C51">
      <w:pPr>
        <w:pStyle w:val="CommentText"/>
      </w:pPr>
      <w:r>
        <w:rPr>
          <w:rStyle w:val="CommentReference"/>
        </w:rPr>
        <w:annotationRef/>
      </w:r>
      <w:r>
        <w:t>Yes. This was meant to be exclusion. Apologies for the typo.</w:t>
      </w:r>
    </w:p>
    <w:p w14:paraId="6913807F" w14:textId="2ABB88E4" w:rsidR="00E70C51" w:rsidRDefault="00E70C51">
      <w:pPr>
        <w:pStyle w:val="CommentText"/>
      </w:pPr>
    </w:p>
    <w:p w14:paraId="777F5B81" w14:textId="7D232BE8" w:rsidR="00E70C51" w:rsidRDefault="00E70C51">
      <w:pPr>
        <w:pStyle w:val="CommentText"/>
      </w:pPr>
      <w:r>
        <w:t xml:space="preserve">Yes, I agree. I share the belief it is both conservative but defensible to assign the latest year for each country year pair based on the estimates tart after column. </w:t>
      </w:r>
    </w:p>
  </w:comment>
  <w:comment w:id="27" w:author="Harsh Desai" w:date="2022-06-12T23:43:00Z" w:initials="HD">
    <w:p w14:paraId="5BD2707C" w14:textId="50FEA781" w:rsidR="00E70C51" w:rsidRDefault="00E70C51">
      <w:pPr>
        <w:pStyle w:val="CommentText"/>
      </w:pPr>
      <w:r>
        <w:rPr>
          <w:rStyle w:val="CommentReference"/>
        </w:rPr>
        <w:annotationRef/>
      </w:r>
      <w:r>
        <w:t>This has now been updated, thanks.</w:t>
      </w:r>
    </w:p>
  </w:comment>
  <w:comment w:id="31" w:author="Andrew Etchell" w:date="2022-06-15T10:22:00Z" w:initials="AE">
    <w:p w14:paraId="7DD79543" w14:textId="5B9D7307" w:rsidR="00191515" w:rsidRDefault="00191515">
      <w:pPr>
        <w:pStyle w:val="CommentText"/>
      </w:pPr>
      <w:r>
        <w:rPr>
          <w:rStyle w:val="CommentReference"/>
        </w:rPr>
        <w:annotationRef/>
      </w:r>
      <w:r>
        <w:t xml:space="preserve">This indicator was not in the previous repo. As noted in the email this is newly added. </w:t>
      </w:r>
    </w:p>
  </w:comment>
  <w:comment w:id="36" w:author="Harsh Desai" w:date="2022-06-12T23:47:00Z" w:initials="HD">
    <w:p w14:paraId="218397AF" w14:textId="0F44F173" w:rsidR="00E70C51" w:rsidRDefault="00E70C51">
      <w:pPr>
        <w:pStyle w:val="CommentText"/>
      </w:pPr>
      <w:r>
        <w:rPr>
          <w:rStyle w:val="CommentReference"/>
        </w:rPr>
        <w:annotationRef/>
      </w:r>
      <w:r>
        <w:t>This is also updated.</w:t>
      </w:r>
    </w:p>
  </w:comment>
  <w:comment w:id="37" w:author="Harsh Desai" w:date="2022-06-12T23:48:00Z" w:initials="HD">
    <w:p w14:paraId="62EF8924" w14:textId="7EBB32E1" w:rsidR="00E70C51" w:rsidRDefault="00E70C51">
      <w:pPr>
        <w:pStyle w:val="CommentText"/>
      </w:pPr>
      <w:r>
        <w:rPr>
          <w:rStyle w:val="CommentReference"/>
        </w:rPr>
        <w:annotationRef/>
      </w:r>
      <w:r>
        <w:rPr>
          <w:rStyle w:val="CommentReference"/>
        </w:rPr>
        <w:t xml:space="preserve">I am not sure if the mean is meaningful here. </w:t>
      </w:r>
      <w:r w:rsidRPr="006516BC">
        <w:rPr>
          <w:rStyle w:val="CommentReference"/>
          <w:highlight w:val="green"/>
        </w:rPr>
        <w:t>I have used the lower of the two values for each duplicate (as practice in previous SoFs).</w:t>
      </w:r>
      <w:r>
        <w:rPr>
          <w:rStyle w:val="CommentReference"/>
        </w:rPr>
        <w:t xml:space="preserve"> </w:t>
      </w:r>
    </w:p>
  </w:comment>
  <w:comment w:id="38" w:author="Andrew Etchell" w:date="2022-06-15T10:18:00Z" w:initials="AE">
    <w:p w14:paraId="4513CD3D" w14:textId="6D4A60ED" w:rsidR="00E70C51" w:rsidRDefault="00E70C51">
      <w:pPr>
        <w:pStyle w:val="CommentText"/>
      </w:pPr>
      <w:r>
        <w:rPr>
          <w:rStyle w:val="CommentReference"/>
        </w:rPr>
        <w:annotationRef/>
      </w:r>
      <w:r w:rsidR="00191515">
        <w:rPr>
          <w:rStyle w:val="CommentReference"/>
        </w:rPr>
        <w:annotationRef/>
      </w:r>
      <w:r w:rsidR="00191515">
        <w:t xml:space="preserve">Noted. Using the lower values may be more appropriate for this purpose rather than using the mean. </w:t>
      </w:r>
      <w:r>
        <w:t xml:space="preserve"> </w:t>
      </w:r>
    </w:p>
  </w:comment>
  <w:comment w:id="39" w:author="Harsh Desai" w:date="2022-06-12T23:52:00Z" w:initials="HD">
    <w:p w14:paraId="707E9881" w14:textId="04DAA3B7" w:rsidR="00E70C51" w:rsidRDefault="00E70C51">
      <w:pPr>
        <w:pStyle w:val="CommentText"/>
      </w:pPr>
      <w:r>
        <w:rPr>
          <w:rStyle w:val="CommentReference"/>
        </w:rPr>
        <w:annotationRef/>
      </w:r>
      <w:r>
        <w:t>This is fine – reflects the unavailability of inequality data.</w:t>
      </w:r>
    </w:p>
  </w:comment>
  <w:comment w:id="40" w:author="Harsh Desai" w:date="2022-06-12T23:55:00Z" w:initials="HD">
    <w:p w14:paraId="04E7F931" w14:textId="6B738130" w:rsidR="00E70C51" w:rsidRDefault="00E70C51">
      <w:pPr>
        <w:pStyle w:val="CommentText"/>
      </w:pPr>
      <w:r>
        <w:rPr>
          <w:rStyle w:val="CommentReference"/>
        </w:rPr>
        <w:annotationRef/>
      </w:r>
      <w:r>
        <w:rPr>
          <w:rStyle w:val="CommentReference"/>
        </w:rPr>
        <w:annotationRef/>
      </w:r>
      <w:r>
        <w:rPr>
          <w:rStyle w:val="CommentReference"/>
        </w:rPr>
        <w:t xml:space="preserve">I am not sure if the mean is meaningful here. </w:t>
      </w:r>
      <w:r w:rsidRPr="006516BC">
        <w:rPr>
          <w:rStyle w:val="CommentReference"/>
          <w:highlight w:val="green"/>
        </w:rPr>
        <w:t>I have used the lower of the two values for each duplicate (as practice in previous SoFs).</w:t>
      </w:r>
      <w:r>
        <w:rPr>
          <w:rStyle w:val="CommentReference"/>
        </w:rPr>
        <w:t xml:space="preserve"> </w:t>
      </w:r>
    </w:p>
  </w:comment>
  <w:comment w:id="41" w:author="Andrew Etchell" w:date="2022-06-15T10:20:00Z" w:initials="AE">
    <w:p w14:paraId="73F00DE0" w14:textId="76BD4DE7" w:rsidR="00191515" w:rsidRDefault="00191515">
      <w:pPr>
        <w:pStyle w:val="CommentText"/>
      </w:pPr>
      <w:r>
        <w:rPr>
          <w:rStyle w:val="CommentReference"/>
        </w:rPr>
        <w:annotationRef/>
      </w:r>
      <w:r>
        <w:t xml:space="preserve">Noted. Using the lower values may be more appropriate for this purpose rather than using the mean. </w:t>
      </w:r>
    </w:p>
  </w:comment>
  <w:comment w:id="42" w:author="Harsh Desai" w:date="2022-06-13T00:22:00Z" w:initials="HD">
    <w:p w14:paraId="3E4AACAF" w14:textId="171EA109" w:rsidR="00E70C51" w:rsidRDefault="00E70C51">
      <w:pPr>
        <w:pStyle w:val="CommentText"/>
      </w:pPr>
      <w:r>
        <w:rPr>
          <w:rStyle w:val="CommentReference"/>
        </w:rPr>
        <w:annotationRef/>
      </w:r>
      <w:r>
        <w:t xml:space="preserve">0s and 1s represent whether or not the delegation was led by a woman (this is a different indicator provided by UNFCCC). </w:t>
      </w:r>
    </w:p>
  </w:comment>
  <w:comment w:id="43" w:author="Andrew Etchell" w:date="2022-06-15T10:27:00Z" w:initials="AE">
    <w:p w14:paraId="24B8A6C7" w14:textId="13FA3F41" w:rsidR="00191515" w:rsidRDefault="00191515">
      <w:pPr>
        <w:pStyle w:val="CommentText"/>
      </w:pPr>
      <w:r>
        <w:rPr>
          <w:rStyle w:val="CommentReference"/>
        </w:rPr>
        <w:annotationRef/>
      </w:r>
      <w:proofErr w:type="spellStart"/>
      <w:r>
        <w:t>Thankyou</w:t>
      </w:r>
      <w:proofErr w:type="spellEnd"/>
      <w:r>
        <w:t xml:space="preserve"> for the clarification. That makes a lot of sense. </w:t>
      </w:r>
    </w:p>
  </w:comment>
  <w:comment w:id="44" w:author="Harsh Desai" w:date="2022-06-13T00:35:00Z" w:initials="HD">
    <w:p w14:paraId="144997E7" w14:textId="04CB177C" w:rsidR="00E70C51" w:rsidRDefault="00E70C51">
      <w:pPr>
        <w:pStyle w:val="CommentText"/>
      </w:pPr>
      <w:r>
        <w:rPr>
          <w:rStyle w:val="CommentReference"/>
        </w:rPr>
        <w:annotationRef/>
      </w:r>
      <w:r>
        <w:t xml:space="preserve">I have added the GRID2022 dataset (latest one released on May 23), with 2021 being the most recent year. I have used the medium variant of UNDESA’s WPP to estimate country-level population in 2021 for the population-related adjustments. </w:t>
      </w:r>
      <w:r w:rsidRPr="000A003A">
        <w:rPr>
          <w:highlight w:val="green"/>
        </w:rPr>
        <w:t>Can I confirm if this aligns with your expectations?</w:t>
      </w:r>
    </w:p>
  </w:comment>
  <w:comment w:id="45" w:author="Andrew Etchell" w:date="2022-06-15T10:35:00Z" w:initials="AE">
    <w:p w14:paraId="4D358BAF" w14:textId="41BAA221" w:rsidR="00753202" w:rsidRDefault="00753202">
      <w:pPr>
        <w:pStyle w:val="CommentText"/>
      </w:pPr>
      <w:r>
        <w:rPr>
          <w:rStyle w:val="CommentReference"/>
        </w:rPr>
        <w:annotationRef/>
      </w:r>
      <w:r>
        <w:t xml:space="preserve">The values of the population for the countries seem to make sense and a spot check indicates the values align with what is expected. </w:t>
      </w:r>
    </w:p>
  </w:comment>
  <w:comment w:id="49" w:author="Andrew Etchell" w:date="2022-06-15T10:41:00Z" w:initials="AE">
    <w:p w14:paraId="3472F365" w14:textId="18FE968B" w:rsidR="00D81393" w:rsidRDefault="00D81393">
      <w:pPr>
        <w:pStyle w:val="CommentText"/>
      </w:pPr>
      <w:r>
        <w:rPr>
          <w:rStyle w:val="CommentReference"/>
        </w:rPr>
        <w:annotationRef/>
      </w:r>
      <w:r>
        <w:t xml:space="preserve">There is 2021 data for this dataset. Apologies for the previously inaccurate statement. </w:t>
      </w:r>
    </w:p>
  </w:comment>
  <w:comment w:id="51" w:author="Harsh Desai" w:date="2022-06-13T00:38:00Z" w:initials="HD">
    <w:p w14:paraId="4E80D23B" w14:textId="7DA03964" w:rsidR="00E70C51" w:rsidRDefault="00E70C51">
      <w:pPr>
        <w:pStyle w:val="CommentText"/>
      </w:pPr>
      <w:r w:rsidRPr="006516BC">
        <w:rPr>
          <w:rStyle w:val="CommentReference"/>
          <w:highlight w:val="green"/>
        </w:rPr>
        <w:annotationRef/>
      </w:r>
      <w:r w:rsidRPr="006516BC">
        <w:rPr>
          <w:highlight w:val="green"/>
        </w:rPr>
        <w:t>Can I confirm if this is the case of a typo? The most recent year of data available is 2021.</w:t>
      </w:r>
    </w:p>
  </w:comment>
  <w:comment w:id="52" w:author="Harsh Desai" w:date="2022-06-13T00:37:00Z" w:initials="HD">
    <w:p w14:paraId="3C15FD55" w14:textId="493B8400" w:rsidR="00E70C51" w:rsidRDefault="00E70C51">
      <w:pPr>
        <w:pStyle w:val="CommentText"/>
      </w:pPr>
      <w:r w:rsidRPr="006516BC">
        <w:rPr>
          <w:rStyle w:val="CommentReference"/>
          <w:highlight w:val="green"/>
        </w:rPr>
        <w:annotationRef/>
      </w:r>
      <w:r w:rsidRPr="006516BC">
        <w:rPr>
          <w:highlight w:val="green"/>
        </w:rPr>
        <w:t>Can I confirm if this is the case or a typo? The most recent year of data available is 2020.</w:t>
      </w:r>
      <w:r>
        <w:t xml:space="preserve"> </w:t>
      </w:r>
    </w:p>
  </w:comment>
  <w:comment w:id="53" w:author="Andrew Etchell" w:date="2022-06-15T10:43:00Z" w:initials="AE">
    <w:p w14:paraId="30C759A4" w14:textId="785512D1" w:rsidR="00670B6F" w:rsidRDefault="00670B6F" w:rsidP="00670B6F">
      <w:pPr>
        <w:pStyle w:val="CommentText"/>
      </w:pPr>
      <w:r>
        <w:rPr>
          <w:rStyle w:val="CommentReference"/>
        </w:rPr>
        <w:annotationRef/>
      </w:r>
      <w:r>
        <w:t xml:space="preserve">You are correct. Apologies for the typo. There is indeed 2020 (but not 2021 data). </w:t>
      </w:r>
    </w:p>
  </w:comment>
  <w:comment w:id="54" w:author="Harsh Desai" w:date="2022-06-13T00:47:00Z" w:initials="HD">
    <w:p w14:paraId="7A06280F" w14:textId="50AF1F4A" w:rsidR="00E70C51" w:rsidRDefault="00E70C51">
      <w:pPr>
        <w:pStyle w:val="CommentText"/>
      </w:pPr>
      <w:r>
        <w:rPr>
          <w:rStyle w:val="CommentReference"/>
        </w:rPr>
        <w:annotationRef/>
      </w:r>
      <w:r w:rsidRPr="006516BC">
        <w:rPr>
          <w:rStyle w:val="CommentReference"/>
          <w:highlight w:val="green"/>
        </w:rPr>
        <w:annotationRef/>
      </w:r>
      <w:r w:rsidRPr="006516BC">
        <w:rPr>
          <w:highlight w:val="green"/>
        </w:rPr>
        <w:t>Can I confirm if this is the case or a typo? The most recent year of data available is 2020.</w:t>
      </w:r>
      <w:r>
        <w:t xml:space="preserve"> </w:t>
      </w:r>
    </w:p>
  </w:comment>
  <w:comment w:id="55" w:author="Andrew Etchell" w:date="2022-06-15T10:45:00Z" w:initials="AE">
    <w:p w14:paraId="3BF64CB6" w14:textId="6D5669E9" w:rsidR="00670B6F" w:rsidRDefault="00670B6F" w:rsidP="00670B6F">
      <w:pPr>
        <w:pStyle w:val="CommentText"/>
      </w:pPr>
      <w:r>
        <w:rPr>
          <w:rStyle w:val="CommentReference"/>
        </w:rPr>
        <w:annotationRef/>
      </w:r>
      <w:r>
        <w:t>You are correct. Apologies for the typo. There is indeed 2020 (but not 2021 data).</w:t>
      </w:r>
    </w:p>
  </w:comment>
  <w:comment w:id="56" w:author="Harsh Desai" w:date="2022-06-13T00:49:00Z" w:initials="HD">
    <w:p w14:paraId="36DAD9AC" w14:textId="3F6F2525" w:rsidR="00E70C51" w:rsidRDefault="00E70C51">
      <w:pPr>
        <w:pStyle w:val="CommentText"/>
      </w:pPr>
      <w:r>
        <w:rPr>
          <w:rStyle w:val="CommentReference"/>
        </w:rPr>
        <w:annotationRef/>
      </w:r>
      <w:r>
        <w:t xml:space="preserve">Thanks – this has now been fixed. </w:t>
      </w:r>
    </w:p>
  </w:comment>
  <w:comment w:id="57" w:author="DESAI Harsh, DCD/GPP" w:date="2022-06-15T00:42:00Z" w:initials="DHD">
    <w:p w14:paraId="313A8E0E" w14:textId="4CCC9079" w:rsidR="00E70C51" w:rsidRDefault="00E70C51">
      <w:pPr>
        <w:pStyle w:val="CommentText"/>
      </w:pPr>
      <w:r>
        <w:rPr>
          <w:rStyle w:val="CommentReference"/>
        </w:rPr>
        <w:annotationRef/>
      </w:r>
      <w:r>
        <w:t xml:space="preserve">Thanks, that’s well noted. </w:t>
      </w:r>
    </w:p>
  </w:comment>
  <w:comment w:id="58" w:author="Harsh Desai" w:date="2022-06-13T00:50:00Z" w:initials="HD">
    <w:p w14:paraId="1B24C70E" w14:textId="4DD9CA9A" w:rsidR="00E70C51" w:rsidRDefault="00E70C51">
      <w:pPr>
        <w:pStyle w:val="CommentText"/>
      </w:pPr>
      <w:r>
        <w:rPr>
          <w:rStyle w:val="CommentReference"/>
        </w:rPr>
        <w:annotationRef/>
      </w:r>
      <w:r>
        <w:t>Thanks – fixed.</w:t>
      </w:r>
    </w:p>
  </w:comment>
  <w:comment w:id="59" w:author="Harsh Desai" w:date="2022-06-13T00:51:00Z" w:initials="HD">
    <w:p w14:paraId="0D30CE36" w14:textId="1E92801B" w:rsidR="00E70C51" w:rsidRDefault="00E70C51">
      <w:pPr>
        <w:pStyle w:val="CommentText"/>
      </w:pPr>
      <w:r>
        <w:rPr>
          <w:rStyle w:val="CommentReference"/>
        </w:rPr>
        <w:annotationRef/>
      </w:r>
      <w:r>
        <w:t xml:space="preserve">Thanks – this is fine. </w:t>
      </w:r>
    </w:p>
  </w:comment>
  <w:comment w:id="60" w:author="Harsh Desai" w:date="2022-06-13T00:51:00Z" w:initials="HD">
    <w:p w14:paraId="75494B1F" w14:textId="7E2336F0" w:rsidR="00E70C51" w:rsidRDefault="00E70C51">
      <w:pPr>
        <w:pStyle w:val="CommentText"/>
      </w:pPr>
      <w:r>
        <w:rPr>
          <w:rStyle w:val="CommentReference"/>
        </w:rPr>
        <w:annotationRef/>
      </w:r>
      <w:r>
        <w:t>Thanks – this is fine.</w:t>
      </w:r>
    </w:p>
  </w:comment>
  <w:comment w:id="61" w:author="Harsh Desai" w:date="2022-06-13T00:54:00Z" w:initials="HD">
    <w:p w14:paraId="61531E24" w14:textId="50238597" w:rsidR="00E70C51" w:rsidRDefault="00E70C51">
      <w:pPr>
        <w:pStyle w:val="CommentText"/>
      </w:pPr>
      <w:r>
        <w:rPr>
          <w:rStyle w:val="CommentReference"/>
        </w:rPr>
        <w:annotationRef/>
      </w:r>
      <w:r>
        <w:t>Thanks – this is fine.</w:t>
      </w:r>
    </w:p>
  </w:comment>
  <w:comment w:id="62" w:author="Harsh Desai" w:date="2022-06-13T00:55:00Z" w:initials="HD">
    <w:p w14:paraId="7DC8D31C" w14:textId="6D925827" w:rsidR="00E70C51" w:rsidRDefault="00E70C51">
      <w:pPr>
        <w:pStyle w:val="CommentText"/>
      </w:pPr>
      <w:r>
        <w:rPr>
          <w:rStyle w:val="CommentReference"/>
        </w:rPr>
        <w:annotationRef/>
      </w:r>
      <w:r>
        <w:t xml:space="preserve">Thanks – this is fine. </w:t>
      </w:r>
    </w:p>
  </w:comment>
  <w:comment w:id="63" w:author="DESAI Harsh, DCD/GPP" w:date="2022-06-15T00:41:00Z" w:initials="DHD">
    <w:p w14:paraId="0FAABABA" w14:textId="3DFEAF0A" w:rsidR="00E70C51" w:rsidRDefault="00E70C51">
      <w:pPr>
        <w:pStyle w:val="CommentText"/>
      </w:pPr>
      <w:r>
        <w:rPr>
          <w:rStyle w:val="CommentReference"/>
        </w:rPr>
        <w:annotationRef/>
      </w:r>
      <w:r>
        <w:t xml:space="preserve">Thanks – I agree and it’s noted – it is fine for the time being. </w:t>
      </w:r>
    </w:p>
  </w:comment>
  <w:comment w:id="67" w:author="Harsh Desai" w:date="2022-06-13T01:05:00Z" w:initials="HD">
    <w:p w14:paraId="224CB5B3" w14:textId="7BB2DB91" w:rsidR="00E70C51" w:rsidRDefault="00E70C51">
      <w:pPr>
        <w:pStyle w:val="CommentText"/>
      </w:pPr>
      <w:r>
        <w:rPr>
          <w:rStyle w:val="CommentReference"/>
        </w:rPr>
        <w:annotationRef/>
      </w:r>
      <w:r>
        <w:t xml:space="preserve">Thanks – this is helpful and makes sense. However, after further consideration/discussion, I’ve opted for using only “Attitudes”, mainly because of limited data availability for the composite measure (according to the </w:t>
      </w:r>
      <w:hyperlink r:id="rId1" w:history="1">
        <w:r w:rsidRPr="00F3558D">
          <w:rPr>
            <w:rStyle w:val="Hyperlink"/>
          </w:rPr>
          <w:t>SIGI methodology</w:t>
        </w:r>
      </w:hyperlink>
      <w:r>
        <w:t xml:space="preserve">, they only calculate the composite value for VAW if data for all three components are available, which they are for only 134 countries). The use of “attitudes” is defensible as a root cause of violence (and we’ve confirmed with our colleagues who’re working on these issues that this course of action would make sense from a theoretical/conceptual perspective). I’ve adapted the code accordingly and all of the checks output the results correctly. </w:t>
      </w:r>
    </w:p>
  </w:comment>
  <w:comment w:id="68" w:author="Andrew Etchell" w:date="2022-06-15T10:52:00Z" w:initials="AE">
    <w:p w14:paraId="12C538C1" w14:textId="451C5447" w:rsidR="00670B6F" w:rsidRDefault="00670B6F">
      <w:pPr>
        <w:pStyle w:val="CommentText"/>
      </w:pPr>
      <w:r>
        <w:rPr>
          <w:rStyle w:val="CommentReference"/>
        </w:rPr>
        <w:annotationRef/>
      </w:r>
      <w:r>
        <w:t>Noted. Given the data availability this</w:t>
      </w:r>
      <w:r w:rsidR="00BB4465">
        <w:t xml:space="preserve"> approach</w:t>
      </w:r>
      <w:r>
        <w:t xml:space="preserve"> makes sense. </w:t>
      </w:r>
    </w:p>
  </w:comment>
  <w:comment w:id="71" w:author="Harsh Desai" w:date="2022-06-13T01:15:00Z" w:initials="HD">
    <w:p w14:paraId="312E511E" w14:textId="0CC904DB" w:rsidR="00E70C51" w:rsidRDefault="00E70C51">
      <w:pPr>
        <w:pStyle w:val="CommentText"/>
      </w:pPr>
      <w:r>
        <w:rPr>
          <w:rStyle w:val="CommentReference"/>
        </w:rPr>
        <w:annotationRef/>
      </w:r>
      <w:r>
        <w:t>Thanks – the source is the UNDP’s Human Development Report, specifically their life-course gender gap data.</w:t>
      </w:r>
    </w:p>
  </w:comment>
  <w:comment w:id="72" w:author="Harsh Desai" w:date="2022-06-13T01:17:00Z" w:initials="HD">
    <w:p w14:paraId="566B38F8" w14:textId="78678044" w:rsidR="00E70C51" w:rsidRDefault="00E70C51">
      <w:pPr>
        <w:pStyle w:val="CommentText"/>
      </w:pPr>
      <w:r>
        <w:rPr>
          <w:rStyle w:val="CommentReference"/>
        </w:rPr>
        <w:annotationRef/>
      </w:r>
      <w:r>
        <w:t xml:space="preserve">Thanks – this is fine given data coverage/quality issues. </w:t>
      </w:r>
    </w:p>
  </w:comment>
  <w:comment w:id="73" w:author="Harsh Desai" w:date="2022-06-13T01:18:00Z" w:initials="HD">
    <w:p w14:paraId="22FB6B13" w14:textId="2A13E5AD" w:rsidR="00E70C51" w:rsidRDefault="00E70C51">
      <w:pPr>
        <w:pStyle w:val="CommentText"/>
      </w:pPr>
      <w:r>
        <w:rPr>
          <w:rStyle w:val="CommentReference"/>
        </w:rPr>
        <w:annotationRef/>
      </w:r>
      <w:r>
        <w:t xml:space="preserve">Thanks – I have implemented this for both file 35 and 36 – can you please check to confirm that it has been recorded/implemented correctly (especially given the time series)? Please see lines 57-60 in this file. </w:t>
      </w:r>
    </w:p>
  </w:comment>
  <w:comment w:id="74" w:author="Andrew Etchell" w:date="2022-06-15T10:58:00Z" w:initials="AE">
    <w:p w14:paraId="013F2178" w14:textId="77777777" w:rsidR="00AC5138" w:rsidRDefault="00BB4465">
      <w:pPr>
        <w:pStyle w:val="CommentText"/>
      </w:pPr>
      <w:r>
        <w:rPr>
          <w:rStyle w:val="CommentReference"/>
        </w:rPr>
        <w:annotationRef/>
      </w:r>
      <w:r>
        <w:t>The code has been implemented correctly and seems to give sensible outputs</w:t>
      </w:r>
      <w:r w:rsidR="000E52B9">
        <w:t xml:space="preserve">. As expected, there is a single country year pair over the time series with a maximum value of 10 and several minimum values of country year pairs with a value of </w:t>
      </w:r>
      <w:proofErr w:type="gramStart"/>
      <w:r w:rsidR="000E52B9">
        <w:t xml:space="preserve">0 </w:t>
      </w:r>
      <w:r w:rsidR="00AC5138">
        <w:t xml:space="preserve"> which</w:t>
      </w:r>
      <w:proofErr w:type="gramEnd"/>
      <w:r w:rsidR="00AC5138">
        <w:t xml:space="preserve"> reflects</w:t>
      </w:r>
      <w:r w:rsidR="000E52B9">
        <w:t xml:space="preserve"> the minimum).</w:t>
      </w:r>
      <w:r w:rsidR="00AC5138">
        <w:t xml:space="preserve"> </w:t>
      </w:r>
    </w:p>
    <w:p w14:paraId="46C671C9" w14:textId="77777777" w:rsidR="00AC5138" w:rsidRDefault="00AC5138">
      <w:pPr>
        <w:pStyle w:val="CommentText"/>
      </w:pPr>
    </w:p>
    <w:p w14:paraId="34363038" w14:textId="634E1F0E" w:rsidR="00BB4465" w:rsidRDefault="00AC5138">
      <w:pPr>
        <w:pStyle w:val="CommentText"/>
      </w:pPr>
      <w:r>
        <w:t xml:space="preserve">For additional clarification, the change to the calculation of the log value represents the intensity of one sided conflict (script 35) or battle deaths (script 36) relative to the worst year over the whole time series for all countries. It essentially provides a relative measure of fragility/risk over time. </w:t>
      </w:r>
    </w:p>
  </w:comment>
  <w:comment w:id="225" w:author="Harsh Desai" w:date="2022-06-13T01:21:00Z" w:initials="HD">
    <w:p w14:paraId="1C514FE1" w14:textId="77777777" w:rsidR="00E70C51" w:rsidRDefault="00E70C51">
      <w:pPr>
        <w:pStyle w:val="CommentText"/>
      </w:pPr>
      <w:r>
        <w:rPr>
          <w:rStyle w:val="CommentReference"/>
        </w:rPr>
        <w:annotationRef/>
      </w:r>
      <w:r>
        <w:t xml:space="preserve">Thanks, this is all clear. </w:t>
      </w:r>
    </w:p>
    <w:p w14:paraId="160332DE" w14:textId="77777777" w:rsidR="00E70C51" w:rsidRDefault="00E70C51">
      <w:pPr>
        <w:pStyle w:val="CommentText"/>
      </w:pPr>
    </w:p>
    <w:p w14:paraId="6548E958" w14:textId="77777777" w:rsidR="00E70C51" w:rsidRDefault="00E70C51">
      <w:pPr>
        <w:pStyle w:val="CommentText"/>
      </w:pPr>
      <w:r>
        <w:t xml:space="preserve">Can I just check if you went through the other scripts in the SRC folder to check the proper implementation of the PCA, clustering, </w:t>
      </w:r>
      <w:proofErr w:type="spellStart"/>
      <w:r>
        <w:t>tukey’s</w:t>
      </w:r>
      <w:proofErr w:type="spellEnd"/>
      <w:r>
        <w:t xml:space="preserve"> test, etc.? </w:t>
      </w:r>
    </w:p>
    <w:p w14:paraId="062BFF7B" w14:textId="77777777" w:rsidR="00E70C51" w:rsidRDefault="00E70C51">
      <w:pPr>
        <w:pStyle w:val="CommentText"/>
      </w:pPr>
    </w:p>
    <w:p w14:paraId="3A4B6AB7" w14:textId="7D35C34E" w:rsidR="00E70C51" w:rsidRDefault="00E70C51">
      <w:pPr>
        <w:pStyle w:val="CommentText"/>
      </w:pPr>
      <w:r>
        <w:t>Can I also check if you analysed the 999 munge file to see if there were any issues with the output? I noticed that you had commented through it significantly, so I assume so, but I just wanted to check.</w:t>
      </w:r>
    </w:p>
  </w:comment>
  <w:comment w:id="258" w:author="Harsh Desai" w:date="2022-06-13T01:21:00Z" w:initials="HD">
    <w:p w14:paraId="468763FD" w14:textId="594EACE3" w:rsidR="00E70C51" w:rsidRDefault="00E70C51">
      <w:pPr>
        <w:pStyle w:val="CommentText"/>
      </w:pPr>
      <w:r>
        <w:rPr>
          <w:rStyle w:val="CommentReference"/>
        </w:rPr>
        <w:annotationRef/>
      </w:r>
      <w:r>
        <w:t>Thanks – this is all clear.</w:t>
      </w:r>
    </w:p>
  </w:comment>
  <w:comment w:id="259" w:author="DESAI Harsh, DCD/GPP" w:date="2022-06-15T00:42:00Z" w:initials="DHD">
    <w:p w14:paraId="37ED0985" w14:textId="21592F11" w:rsidR="00E70C51" w:rsidRDefault="00E70C51">
      <w:pPr>
        <w:pStyle w:val="CommentText"/>
      </w:pPr>
      <w:r>
        <w:rPr>
          <w:rStyle w:val="CommentReference"/>
        </w:rPr>
        <w:annotationRef/>
      </w:r>
      <w:r>
        <w:t xml:space="preserve">Great, thanks. </w:t>
      </w:r>
    </w:p>
  </w:comment>
  <w:comment w:id="261" w:author="DESAI Harsh, DCD/GPP" w:date="2022-06-15T00:42:00Z" w:initials="DHD">
    <w:p w14:paraId="409410C5" w14:textId="57202AAB" w:rsidR="00E70C51" w:rsidRDefault="00E70C51">
      <w:pPr>
        <w:pStyle w:val="CommentText"/>
      </w:pPr>
      <w:r>
        <w:rPr>
          <w:rStyle w:val="CommentReference"/>
        </w:rPr>
        <w:annotationRef/>
      </w:r>
      <w:r>
        <w:t xml:space="preserve">Thanks. This is great.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711697" w15:done="0"/>
  <w15:commentEx w15:paraId="7EFB5008" w15:done="0"/>
  <w15:commentEx w15:paraId="456A815D" w15:done="0"/>
  <w15:commentEx w15:paraId="43012F65" w15:done="0"/>
  <w15:commentEx w15:paraId="6C6FC5AF" w15:done="0"/>
  <w15:commentEx w15:paraId="546CF20E" w15:done="0"/>
  <w15:commentEx w15:paraId="777F5B81" w15:paraIdParent="546CF20E" w15:done="0"/>
  <w15:commentEx w15:paraId="5BD2707C" w15:done="0"/>
  <w15:commentEx w15:paraId="7DD79543" w15:done="0"/>
  <w15:commentEx w15:paraId="218397AF" w15:done="0"/>
  <w15:commentEx w15:paraId="62EF8924" w15:done="0"/>
  <w15:commentEx w15:paraId="4513CD3D" w15:paraIdParent="62EF8924" w15:done="0"/>
  <w15:commentEx w15:paraId="707E9881" w15:done="0"/>
  <w15:commentEx w15:paraId="04E7F931" w15:done="0"/>
  <w15:commentEx w15:paraId="73F00DE0" w15:paraIdParent="04E7F931" w15:done="0"/>
  <w15:commentEx w15:paraId="3E4AACAF" w15:done="0"/>
  <w15:commentEx w15:paraId="24B8A6C7" w15:paraIdParent="3E4AACAF" w15:done="0"/>
  <w15:commentEx w15:paraId="144997E7" w15:done="0"/>
  <w15:commentEx w15:paraId="4D358BAF" w15:paraIdParent="144997E7" w15:done="0"/>
  <w15:commentEx w15:paraId="3472F365" w15:done="0"/>
  <w15:commentEx w15:paraId="4E80D23B" w15:done="0"/>
  <w15:commentEx w15:paraId="3C15FD55" w15:done="0"/>
  <w15:commentEx w15:paraId="30C759A4" w15:paraIdParent="3C15FD55" w15:done="0"/>
  <w15:commentEx w15:paraId="7A06280F" w15:done="0"/>
  <w15:commentEx w15:paraId="3BF64CB6" w15:paraIdParent="7A06280F" w15:done="0"/>
  <w15:commentEx w15:paraId="36DAD9AC" w15:done="0"/>
  <w15:commentEx w15:paraId="313A8E0E" w15:done="0"/>
  <w15:commentEx w15:paraId="1B24C70E" w15:done="0"/>
  <w15:commentEx w15:paraId="0D30CE36" w15:done="0"/>
  <w15:commentEx w15:paraId="75494B1F" w15:done="0"/>
  <w15:commentEx w15:paraId="61531E24" w15:done="0"/>
  <w15:commentEx w15:paraId="7DC8D31C" w15:done="0"/>
  <w15:commentEx w15:paraId="0FAABABA" w15:done="0"/>
  <w15:commentEx w15:paraId="224CB5B3" w15:done="0"/>
  <w15:commentEx w15:paraId="12C538C1" w15:paraIdParent="224CB5B3" w15:done="0"/>
  <w15:commentEx w15:paraId="312E511E" w15:done="0"/>
  <w15:commentEx w15:paraId="566B38F8" w15:done="0"/>
  <w15:commentEx w15:paraId="22FB6B13" w15:done="0"/>
  <w15:commentEx w15:paraId="34363038" w15:paraIdParent="22FB6B13" w15:done="0"/>
  <w15:commentEx w15:paraId="3A4B6AB7" w15:done="0"/>
  <w15:commentEx w15:paraId="468763FD" w15:done="0"/>
  <w15:commentEx w15:paraId="37ED0985" w15:done="0"/>
  <w15:commentEx w15:paraId="409410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9F01" w16cex:dateUtc="2022-06-10T08:44:00Z"/>
  <w16cex:commentExtensible w16cex:durableId="264DAE56" w16cex:dateUtc="2022-06-10T09:49:00Z"/>
  <w16cex:commentExtensible w16cex:durableId="2650F961" w16cex:dateUtc="2022-06-12T21:46:00Z"/>
  <w16cex:commentExtensible w16cex:durableId="2650F8B7" w16cex:dateUtc="2022-06-12T21:43:00Z"/>
  <w16cex:commentExtensible w16cex:durableId="2650F8A9" w16cex:dateUtc="2022-06-12T21:43:00Z"/>
  <w16cex:commentExtensible w16cex:durableId="2650F9A9" w16cex:dateUtc="2022-06-12T21:47:00Z"/>
  <w16cex:commentExtensible w16cex:durableId="2650F9B3" w16cex:dateUtc="2022-06-12T21:48:00Z"/>
  <w16cex:commentExtensible w16cex:durableId="2650FAA6" w16cex:dateUtc="2022-06-12T21:52:00Z"/>
  <w16cex:commentExtensible w16cex:durableId="2650FB81" w16cex:dateUtc="2022-06-12T21:55:00Z"/>
  <w16cex:commentExtensible w16cex:durableId="265101B7" w16cex:dateUtc="2022-06-12T22:22:00Z"/>
  <w16cex:commentExtensible w16cex:durableId="265104E8" w16cex:dateUtc="2022-06-12T22:35:00Z"/>
  <w16cex:commentExtensible w16cex:durableId="26510591" w16cex:dateUtc="2022-06-12T22:38:00Z"/>
  <w16cex:commentExtensible w16cex:durableId="2651053F" w16cex:dateUtc="2022-06-12T22:37:00Z"/>
  <w16cex:commentExtensible w16cex:durableId="2651078E" w16cex:dateUtc="2022-06-12T22:47:00Z"/>
  <w16cex:commentExtensible w16cex:durableId="26510810" w16cex:dateUtc="2022-06-12T22:49:00Z"/>
  <w16cex:commentExtensible w16cex:durableId="2651085B" w16cex:dateUtc="2022-06-12T22:50:00Z"/>
  <w16cex:commentExtensible w16cex:durableId="26510891" w16cex:dateUtc="2022-06-12T22:51:00Z"/>
  <w16cex:commentExtensible w16cex:durableId="2651089C" w16cex:dateUtc="2022-06-12T22:51:00Z"/>
  <w16cex:commentExtensible w16cex:durableId="26510930" w16cex:dateUtc="2022-06-12T22:54:00Z"/>
  <w16cex:commentExtensible w16cex:durableId="26510999" w16cex:dateUtc="2022-06-12T22:55:00Z"/>
  <w16cex:commentExtensible w16cex:durableId="26510BD6" w16cex:dateUtc="2022-06-12T23:05:00Z"/>
  <w16cex:commentExtensible w16cex:durableId="26510E48" w16cex:dateUtc="2022-06-12T23:15:00Z"/>
  <w16cex:commentExtensible w16cex:durableId="26510E91" w16cex:dateUtc="2022-06-12T23:17:00Z"/>
  <w16cex:commentExtensible w16cex:durableId="26510F03" w16cex:dateUtc="2022-06-12T23:18:00Z"/>
  <w16cex:commentExtensible w16cex:durableId="26510F8A" w16cex:dateUtc="2022-06-12T23:21:00Z"/>
  <w16cex:commentExtensible w16cex:durableId="26510F84" w16cex:dateUtc="2022-06-12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711697" w16cid:durableId="264D9F01"/>
  <w16cid:commentId w16cid:paraId="7EFB5008" w16cid:durableId="264DAE56"/>
  <w16cid:commentId w16cid:paraId="43012F65" w16cid:durableId="2650F961"/>
  <w16cid:commentId w16cid:paraId="546CF20E" w16cid:durableId="2650F8B7"/>
  <w16cid:commentId w16cid:paraId="5BD2707C" w16cid:durableId="2650F8A9"/>
  <w16cid:commentId w16cid:paraId="218397AF" w16cid:durableId="2650F9A9"/>
  <w16cid:commentId w16cid:paraId="62EF8924" w16cid:durableId="2650F9B3"/>
  <w16cid:commentId w16cid:paraId="707E9881" w16cid:durableId="2650FAA6"/>
  <w16cid:commentId w16cid:paraId="04E7F931" w16cid:durableId="2650FB81"/>
  <w16cid:commentId w16cid:paraId="3E4AACAF" w16cid:durableId="265101B7"/>
  <w16cid:commentId w16cid:paraId="144997E7" w16cid:durableId="265104E8"/>
  <w16cid:commentId w16cid:paraId="4E80D23B" w16cid:durableId="26510591"/>
  <w16cid:commentId w16cid:paraId="3C15FD55" w16cid:durableId="2651053F"/>
  <w16cid:commentId w16cid:paraId="7A06280F" w16cid:durableId="2651078E"/>
  <w16cid:commentId w16cid:paraId="36DAD9AC" w16cid:durableId="26510810"/>
  <w16cid:commentId w16cid:paraId="1B24C70E" w16cid:durableId="2651085B"/>
  <w16cid:commentId w16cid:paraId="0D30CE36" w16cid:durableId="26510891"/>
  <w16cid:commentId w16cid:paraId="75494B1F" w16cid:durableId="2651089C"/>
  <w16cid:commentId w16cid:paraId="61531E24" w16cid:durableId="26510930"/>
  <w16cid:commentId w16cid:paraId="7DC8D31C" w16cid:durableId="26510999"/>
  <w16cid:commentId w16cid:paraId="224CB5B3" w16cid:durableId="26510BD6"/>
  <w16cid:commentId w16cid:paraId="312E511E" w16cid:durableId="26510E48"/>
  <w16cid:commentId w16cid:paraId="566B38F8" w16cid:durableId="26510E91"/>
  <w16cid:commentId w16cid:paraId="22FB6B13" w16cid:durableId="26510F03"/>
  <w16cid:commentId w16cid:paraId="3A4B6AB7" w16cid:durableId="26510F8A"/>
  <w16cid:commentId w16cid:paraId="468763FD" w16cid:durableId="26510F8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A6D76" w14:textId="77777777" w:rsidR="004B418D" w:rsidRDefault="004B418D">
      <w:pPr>
        <w:spacing w:line="240" w:lineRule="auto"/>
      </w:pPr>
      <w:r>
        <w:separator/>
      </w:r>
    </w:p>
  </w:endnote>
  <w:endnote w:type="continuationSeparator" w:id="0">
    <w:p w14:paraId="5224F399" w14:textId="77777777" w:rsidR="004B418D" w:rsidRDefault="004B4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468145"/>
      <w:docPartObj>
        <w:docPartGallery w:val="Page Numbers (Bottom of Page)"/>
        <w:docPartUnique/>
      </w:docPartObj>
    </w:sdtPr>
    <w:sdtEndPr>
      <w:rPr>
        <w:noProof/>
      </w:rPr>
    </w:sdtEndPr>
    <w:sdtContent>
      <w:p w14:paraId="6E4CF36A" w14:textId="60C48141" w:rsidR="00E70C51" w:rsidRDefault="00E70C51">
        <w:pPr>
          <w:pStyle w:val="Footer"/>
          <w:jc w:val="right"/>
        </w:pPr>
        <w:r>
          <w:fldChar w:fldCharType="begin"/>
        </w:r>
        <w:r>
          <w:instrText xml:space="preserve"> PAGE   \* MERGEFORMAT </w:instrText>
        </w:r>
        <w:r>
          <w:fldChar w:fldCharType="separate"/>
        </w:r>
        <w:r w:rsidR="0093571A">
          <w:rPr>
            <w:noProof/>
          </w:rPr>
          <w:t>10</w:t>
        </w:r>
        <w:r>
          <w:rPr>
            <w:noProof/>
          </w:rPr>
          <w:fldChar w:fldCharType="end"/>
        </w:r>
      </w:p>
    </w:sdtContent>
  </w:sdt>
  <w:p w14:paraId="192325BE" w14:textId="77777777" w:rsidR="00E70C51" w:rsidRDefault="00E70C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98529" w14:textId="77777777" w:rsidR="004B418D" w:rsidRDefault="004B418D">
      <w:pPr>
        <w:spacing w:line="240" w:lineRule="auto"/>
      </w:pPr>
      <w:r>
        <w:separator/>
      </w:r>
    </w:p>
  </w:footnote>
  <w:footnote w:type="continuationSeparator" w:id="0">
    <w:p w14:paraId="13926D8E" w14:textId="77777777" w:rsidR="004B418D" w:rsidRDefault="004B41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611A" w14:textId="77777777" w:rsidR="00E70C51" w:rsidRDefault="00E70C51">
    <w:pPr>
      <w:pBdr>
        <w:top w:val="nil"/>
        <w:left w:val="nil"/>
        <w:bottom w:val="nil"/>
        <w:right w:val="nil"/>
        <w:between w:val="nil"/>
      </w:pBdr>
      <w:tabs>
        <w:tab w:val="center" w:pos="4513"/>
        <w:tab w:val="right" w:pos="9026"/>
      </w:tabs>
      <w:spacing w:line="240" w:lineRule="auto"/>
      <w:jc w:val="right"/>
      <w:rPr>
        <w:color w:val="000000"/>
      </w:rPr>
    </w:pPr>
    <w:r>
      <w:rPr>
        <w:noProof/>
        <w:color w:val="000000"/>
        <w:lang w:val="en-AU" w:eastAsia="en-AU"/>
      </w:rPr>
      <mc:AlternateContent>
        <mc:Choice Requires="wps">
          <w:drawing>
            <wp:anchor distT="0" distB="0" distL="0" distR="0" simplePos="0" relativeHeight="251658240" behindDoc="1" locked="0" layoutInCell="1" hidden="0" allowOverlap="1" wp14:anchorId="63357556" wp14:editId="14E35FE0">
              <wp:simplePos x="0" y="0"/>
              <wp:positionH relativeFrom="margin">
                <wp:align>center</wp:align>
              </wp:positionH>
              <wp:positionV relativeFrom="margin">
                <wp:align>center</wp:align>
              </wp:positionV>
              <wp:extent cx="8411978" cy="8411978"/>
              <wp:effectExtent l="0" t="0" r="0" b="0"/>
              <wp:wrapNone/>
              <wp:docPr id="10" name="Rectangle 10"/>
              <wp:cNvGraphicFramePr/>
              <a:graphic xmlns:a="http://schemas.openxmlformats.org/drawingml/2006/main">
                <a:graphicData uri="http://schemas.microsoft.com/office/word/2010/wordprocessingShape">
                  <wps:wsp>
                    <wps:cNvSpPr/>
                    <wps:spPr>
                      <a:xfrm rot="-2700000">
                        <a:off x="1994153" y="2942118"/>
                        <a:ext cx="6703694" cy="1675765"/>
                      </a:xfrm>
                      <a:prstGeom prst="rect">
                        <a:avLst/>
                      </a:prstGeom>
                      <a:noFill/>
                      <a:ln>
                        <a:noFill/>
                      </a:ln>
                    </wps:spPr>
                    <wps:txbx>
                      <w:txbxContent>
                        <w:p w14:paraId="3DDE2575" w14:textId="77777777" w:rsidR="00E70C51" w:rsidRDefault="00E70C51">
                          <w:pPr>
                            <w:spacing w:line="240" w:lineRule="auto"/>
                            <w:jc w:val="center"/>
                            <w:textDirection w:val="btLr"/>
                          </w:pPr>
                          <w:r>
                            <w:rPr>
                              <w:rFonts w:eastAsia="Calibri" w:cs="Calibri"/>
                              <w:color w:val="C0C0C0"/>
                              <w:sz w:val="144"/>
                            </w:rPr>
                            <w:t>CONFIDENTIAL</w:t>
                          </w:r>
                        </w:p>
                      </w:txbxContent>
                    </wps:txbx>
                    <wps:bodyPr spcFirstLastPara="1" wrap="square" lIns="91425" tIns="91425" rIns="91425" bIns="91425" anchor="ctr" anchorCtr="0">
                      <a:noAutofit/>
                    </wps:bodyPr>
                  </wps:wsp>
                </a:graphicData>
              </a:graphic>
            </wp:anchor>
          </w:drawing>
        </mc:Choice>
        <mc:Fallback>
          <w:pict>
            <v:rect w14:anchorId="63357556" id="Rectangle 10" o:spid="_x0000_s1026" style="position:absolute;left:0;text-align:left;margin-left:0;margin-top:0;width:662.35pt;height:662.35pt;rotation:-45;z-index:-251658240;visibility:visible;mso-wrap-style:square;mso-wrap-distance-left:0;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" filled="f" stroked="f">
              <v:textbox inset="2.53958mm,2.53958mm,2.53958mm,2.53958mm">
                <w:txbxContent>
                  <w:p w14:paraId="3DDE2575" w14:textId="77777777" w:rsidR="00E70C51" w:rsidRDefault="00E70C51">
                    <w:pPr>
                      <w:spacing w:line="240" w:lineRule="auto"/>
                      <w:jc w:val="center"/>
                      <w:textDirection w:val="btLr"/>
                    </w:pPr>
                    <w:r>
                      <w:rPr>
                        <w:rFonts w:eastAsia="Calibri" w:cs="Calibri"/>
                        <w:color w:val="C0C0C0"/>
                        <w:sz w:val="144"/>
                      </w:rPr>
                      <w:t>CONFIDENTIAL</w:t>
                    </w:r>
                  </w:p>
                </w:txbxContent>
              </v:textbox>
              <w10:wrap anchorx="margin" anchory="margin"/>
            </v:rect>
          </w:pict>
        </mc:Fallback>
      </mc:AlternateContent>
    </w:r>
    <w:r>
      <w:rPr>
        <w:noProof/>
        <w:lang w:val="en-AU" w:eastAsia="en-AU"/>
      </w:rPr>
      <w:drawing>
        <wp:anchor distT="0" distB="0" distL="114300" distR="114300" simplePos="0" relativeHeight="251659264" behindDoc="0" locked="0" layoutInCell="1" hidden="0" allowOverlap="1" wp14:anchorId="71E1E2F9" wp14:editId="01CD590E">
          <wp:simplePos x="0" y="0"/>
          <wp:positionH relativeFrom="column">
            <wp:posOffset>-43890</wp:posOffset>
          </wp:positionH>
          <wp:positionV relativeFrom="paragraph">
            <wp:posOffset>7570</wp:posOffset>
          </wp:positionV>
          <wp:extent cx="1871345" cy="560705"/>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345" cy="560705"/>
                  </a:xfrm>
                  <a:prstGeom prst="rect">
                    <a:avLst/>
                  </a:prstGeom>
                  <a:ln/>
                </pic:spPr>
              </pic:pic>
            </a:graphicData>
          </a:graphic>
        </wp:anchor>
      </w:drawing>
    </w:r>
  </w:p>
  <w:p w14:paraId="516F2D10" w14:textId="77777777" w:rsidR="00E70C51" w:rsidRDefault="00E70C51">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Level 4, 205 Pacific Highway</w:t>
    </w:r>
  </w:p>
  <w:p w14:paraId="31209A27" w14:textId="77777777" w:rsidR="00E70C51" w:rsidRDefault="00E70C51">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Sydney, NSW, Australia, 2065</w:t>
    </w:r>
  </w:p>
  <w:p w14:paraId="4AC68DC1" w14:textId="77777777" w:rsidR="00E70C51" w:rsidRDefault="00E70C51">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ab/>
    </w:r>
    <w:hyperlink r:id="rId2">
      <w:r>
        <w:rPr>
          <w:rFonts w:eastAsia="Calibri" w:cs="Calibri"/>
          <w:color w:val="0000FF"/>
          <w:szCs w:val="18"/>
          <w:u w:val="single"/>
        </w:rPr>
        <w:t>dhammond@economicsandpeace.org</w:t>
      </w:r>
    </w:hyperlink>
    <w:r>
      <w:rPr>
        <w:rFonts w:eastAsia="Calibri" w:cs="Calibri"/>
        <w:color w:val="000000"/>
        <w:szCs w:val="18"/>
      </w:rPr>
      <w:t xml:space="preserve"> </w:t>
    </w:r>
  </w:p>
  <w:p w14:paraId="3E38F8CF" w14:textId="77777777" w:rsidR="00E70C51" w:rsidRDefault="00E70C51">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4E0F"/>
    <w:multiLevelType w:val="multilevel"/>
    <w:tmpl w:val="BA20E694"/>
    <w:lvl w:ilvl="0">
      <w:start w:val="1"/>
      <w:numFmt w:val="decimal"/>
      <w:lvlText w:val="%1."/>
      <w:lvlJc w:val="left"/>
      <w:pPr>
        <w:ind w:left="1484" w:hanging="360"/>
      </w:pPr>
    </w:lvl>
    <w:lvl w:ilvl="1">
      <w:start w:val="1"/>
      <w:numFmt w:val="lowerLetter"/>
      <w:lvlText w:val="%2."/>
      <w:lvlJc w:val="left"/>
      <w:pPr>
        <w:ind w:left="2204" w:hanging="360"/>
      </w:pPr>
    </w:lvl>
    <w:lvl w:ilvl="2">
      <w:start w:val="1"/>
      <w:numFmt w:val="lowerRoman"/>
      <w:lvlText w:val="%3."/>
      <w:lvlJc w:val="right"/>
      <w:pPr>
        <w:ind w:left="2924" w:hanging="180"/>
      </w:pPr>
    </w:lvl>
    <w:lvl w:ilvl="3">
      <w:start w:val="1"/>
      <w:numFmt w:val="decimal"/>
      <w:lvlText w:val="%4."/>
      <w:lvlJc w:val="left"/>
      <w:pPr>
        <w:ind w:left="3644" w:hanging="360"/>
      </w:pPr>
    </w:lvl>
    <w:lvl w:ilvl="4">
      <w:start w:val="1"/>
      <w:numFmt w:val="lowerLetter"/>
      <w:lvlText w:val="%5."/>
      <w:lvlJc w:val="left"/>
      <w:pPr>
        <w:ind w:left="4364" w:hanging="360"/>
      </w:pPr>
    </w:lvl>
    <w:lvl w:ilvl="5">
      <w:start w:val="1"/>
      <w:numFmt w:val="lowerRoman"/>
      <w:lvlText w:val="%6."/>
      <w:lvlJc w:val="right"/>
      <w:pPr>
        <w:ind w:left="5084" w:hanging="180"/>
      </w:pPr>
    </w:lvl>
    <w:lvl w:ilvl="6">
      <w:start w:val="1"/>
      <w:numFmt w:val="decimal"/>
      <w:lvlText w:val="%7."/>
      <w:lvlJc w:val="left"/>
      <w:pPr>
        <w:ind w:left="5804" w:hanging="360"/>
      </w:pPr>
    </w:lvl>
    <w:lvl w:ilvl="7">
      <w:start w:val="1"/>
      <w:numFmt w:val="lowerLetter"/>
      <w:lvlText w:val="%8."/>
      <w:lvlJc w:val="left"/>
      <w:pPr>
        <w:ind w:left="6524" w:hanging="360"/>
      </w:pPr>
    </w:lvl>
    <w:lvl w:ilvl="8">
      <w:start w:val="1"/>
      <w:numFmt w:val="lowerRoman"/>
      <w:lvlText w:val="%9."/>
      <w:lvlJc w:val="right"/>
      <w:pPr>
        <w:ind w:left="7244" w:hanging="180"/>
      </w:pPr>
    </w:lvl>
  </w:abstractNum>
  <w:abstractNum w:abstractNumId="1" w15:restartNumberingAfterBreak="0">
    <w:nsid w:val="05FD7197"/>
    <w:multiLevelType w:val="hybridMultilevel"/>
    <w:tmpl w:val="A22C00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8659DE"/>
    <w:multiLevelType w:val="hybridMultilevel"/>
    <w:tmpl w:val="A64657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C4147"/>
    <w:multiLevelType w:val="multilevel"/>
    <w:tmpl w:val="201E7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6D2C70"/>
    <w:multiLevelType w:val="multilevel"/>
    <w:tmpl w:val="FEE2B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B67B93"/>
    <w:multiLevelType w:val="multilevel"/>
    <w:tmpl w:val="354E68E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413C6B"/>
    <w:multiLevelType w:val="hybridMultilevel"/>
    <w:tmpl w:val="3B606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E0710F"/>
    <w:multiLevelType w:val="hybridMultilevel"/>
    <w:tmpl w:val="41B052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F306C5"/>
    <w:multiLevelType w:val="hybridMultilevel"/>
    <w:tmpl w:val="AA308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3B2A3A"/>
    <w:multiLevelType w:val="hybridMultilevel"/>
    <w:tmpl w:val="45F42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F74AA4"/>
    <w:multiLevelType w:val="hybridMultilevel"/>
    <w:tmpl w:val="5406E7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7D3D63"/>
    <w:multiLevelType w:val="hybridMultilevel"/>
    <w:tmpl w:val="7A4065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7954B1"/>
    <w:multiLevelType w:val="hybridMultilevel"/>
    <w:tmpl w:val="9976E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175D80"/>
    <w:multiLevelType w:val="multilevel"/>
    <w:tmpl w:val="6C30F7E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C53824"/>
    <w:multiLevelType w:val="hybridMultilevel"/>
    <w:tmpl w:val="277E6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307F8A"/>
    <w:multiLevelType w:val="hybridMultilevel"/>
    <w:tmpl w:val="514894E4"/>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6" w15:restartNumberingAfterBreak="0">
    <w:nsid w:val="4712317E"/>
    <w:multiLevelType w:val="hybridMultilevel"/>
    <w:tmpl w:val="B33A2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255351"/>
    <w:multiLevelType w:val="hybridMultilevel"/>
    <w:tmpl w:val="3FAE7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7D0E12"/>
    <w:multiLevelType w:val="hybridMultilevel"/>
    <w:tmpl w:val="125A43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6D0FD7"/>
    <w:multiLevelType w:val="hybridMultilevel"/>
    <w:tmpl w:val="931894C4"/>
    <w:lvl w:ilvl="0" w:tplc="8EC235FA">
      <w:start w:val="1"/>
      <w:numFmt w:val="decimal"/>
      <w:pStyle w:val="NoSpacing"/>
      <w:lvlText w:val="%1."/>
      <w:lvlJc w:val="left"/>
      <w:pPr>
        <w:ind w:left="785" w:hanging="360"/>
      </w:pPr>
    </w:lvl>
    <w:lvl w:ilvl="1" w:tplc="0C090001">
      <w:start w:val="1"/>
      <w:numFmt w:val="bullet"/>
      <w:lvlText w:val=""/>
      <w:lvlJc w:val="left"/>
      <w:pPr>
        <w:ind w:left="1505" w:hanging="360"/>
      </w:pPr>
      <w:rPr>
        <w:rFonts w:ascii="Symbol" w:hAnsi="Symbol" w:hint="default"/>
      </w:r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0" w15:restartNumberingAfterBreak="0">
    <w:nsid w:val="55E73E17"/>
    <w:multiLevelType w:val="multilevel"/>
    <w:tmpl w:val="6F14C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FA4AF0"/>
    <w:multiLevelType w:val="hybridMultilevel"/>
    <w:tmpl w:val="4A82D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C553FA7"/>
    <w:multiLevelType w:val="hybridMultilevel"/>
    <w:tmpl w:val="6DB4F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C571173"/>
    <w:multiLevelType w:val="multilevel"/>
    <w:tmpl w:val="1D743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6B1C22"/>
    <w:multiLevelType w:val="hybridMultilevel"/>
    <w:tmpl w:val="FD4848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C9262F"/>
    <w:multiLevelType w:val="multilevel"/>
    <w:tmpl w:val="26D2B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433899"/>
    <w:multiLevelType w:val="hybridMultilevel"/>
    <w:tmpl w:val="F2762C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0"/>
  </w:num>
  <w:num w:numId="4">
    <w:abstractNumId w:val="23"/>
  </w:num>
  <w:num w:numId="5">
    <w:abstractNumId w:val="0"/>
  </w:num>
  <w:num w:numId="6">
    <w:abstractNumId w:val="13"/>
  </w:num>
  <w:num w:numId="7">
    <w:abstractNumId w:val="25"/>
  </w:num>
  <w:num w:numId="8">
    <w:abstractNumId w:val="5"/>
  </w:num>
  <w:num w:numId="9">
    <w:abstractNumId w:val="7"/>
  </w:num>
  <w:num w:numId="10">
    <w:abstractNumId w:val="19"/>
  </w:num>
  <w:num w:numId="11">
    <w:abstractNumId w:val="16"/>
  </w:num>
  <w:num w:numId="12">
    <w:abstractNumId w:val="21"/>
  </w:num>
  <w:num w:numId="13">
    <w:abstractNumId w:val="22"/>
  </w:num>
  <w:num w:numId="14">
    <w:abstractNumId w:val="11"/>
  </w:num>
  <w:num w:numId="15">
    <w:abstractNumId w:val="2"/>
  </w:num>
  <w:num w:numId="16">
    <w:abstractNumId w:val="6"/>
  </w:num>
  <w:num w:numId="17">
    <w:abstractNumId w:val="24"/>
  </w:num>
  <w:num w:numId="18">
    <w:abstractNumId w:val="14"/>
  </w:num>
  <w:num w:numId="19">
    <w:abstractNumId w:val="8"/>
  </w:num>
  <w:num w:numId="20">
    <w:abstractNumId w:val="26"/>
  </w:num>
  <w:num w:numId="21">
    <w:abstractNumId w:val="12"/>
  </w:num>
  <w:num w:numId="22">
    <w:abstractNumId w:val="17"/>
  </w:num>
  <w:num w:numId="23">
    <w:abstractNumId w:val="18"/>
  </w:num>
  <w:num w:numId="24">
    <w:abstractNumId w:val="15"/>
  </w:num>
  <w:num w:numId="25">
    <w:abstractNumId w:val="10"/>
  </w:num>
  <w:num w:numId="26">
    <w:abstractNumId w:val="1"/>
  </w:num>
  <w:num w:numId="27">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sh Desai">
    <w15:presenceInfo w15:providerId="Windows Live" w15:userId="97442d0846cbe235"/>
  </w15:person>
  <w15:person w15:author="Andrew Etchell">
    <w15:presenceInfo w15:providerId="AD" w15:userId="S-1-5-21-1553274971-2453297018-3422895145-4157"/>
  </w15:person>
  <w15:person w15:author="DESAI Harsh, DCD/GPP">
    <w15:presenceInfo w15:providerId="AD" w15:userId="S-1-5-21-2146598497-832928401-1254845835-2293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B3C9FE54612DFF09A501D8ED29FB744AC3341188D8AB04D365AC6326E918C1B1"/>
  </w:docVars>
  <w:rsids>
    <w:rsidRoot w:val="00D55399"/>
    <w:rsid w:val="000030F7"/>
    <w:rsid w:val="00020415"/>
    <w:rsid w:val="0002709C"/>
    <w:rsid w:val="00050E2D"/>
    <w:rsid w:val="00053330"/>
    <w:rsid w:val="00064A30"/>
    <w:rsid w:val="00070495"/>
    <w:rsid w:val="0007061B"/>
    <w:rsid w:val="0007349B"/>
    <w:rsid w:val="0007633A"/>
    <w:rsid w:val="000853B5"/>
    <w:rsid w:val="00094AB1"/>
    <w:rsid w:val="00097E68"/>
    <w:rsid w:val="000A003A"/>
    <w:rsid w:val="000A1CEE"/>
    <w:rsid w:val="000A7CDF"/>
    <w:rsid w:val="000B4394"/>
    <w:rsid w:val="000D2AD9"/>
    <w:rsid w:val="000E0F3A"/>
    <w:rsid w:val="000E1F45"/>
    <w:rsid w:val="000E4572"/>
    <w:rsid w:val="000E4D78"/>
    <w:rsid w:val="000E52B9"/>
    <w:rsid w:val="000F185F"/>
    <w:rsid w:val="000F56A8"/>
    <w:rsid w:val="00102565"/>
    <w:rsid w:val="00102F2D"/>
    <w:rsid w:val="00104A21"/>
    <w:rsid w:val="00110795"/>
    <w:rsid w:val="001147BF"/>
    <w:rsid w:val="001158C0"/>
    <w:rsid w:val="00125E54"/>
    <w:rsid w:val="00130412"/>
    <w:rsid w:val="00141285"/>
    <w:rsid w:val="001519B6"/>
    <w:rsid w:val="00152334"/>
    <w:rsid w:val="00157AC7"/>
    <w:rsid w:val="00163D1E"/>
    <w:rsid w:val="00172FAF"/>
    <w:rsid w:val="00182D7F"/>
    <w:rsid w:val="0018592F"/>
    <w:rsid w:val="00191515"/>
    <w:rsid w:val="00195CB1"/>
    <w:rsid w:val="00196147"/>
    <w:rsid w:val="001A0F49"/>
    <w:rsid w:val="001A72C9"/>
    <w:rsid w:val="001B46E8"/>
    <w:rsid w:val="001B61FD"/>
    <w:rsid w:val="001C2BC3"/>
    <w:rsid w:val="001C6A7E"/>
    <w:rsid w:val="001E43D6"/>
    <w:rsid w:val="001F0908"/>
    <w:rsid w:val="001F4C94"/>
    <w:rsid w:val="002124BB"/>
    <w:rsid w:val="002144BF"/>
    <w:rsid w:val="00214773"/>
    <w:rsid w:val="00224016"/>
    <w:rsid w:val="00240E90"/>
    <w:rsid w:val="00246EFD"/>
    <w:rsid w:val="002476E8"/>
    <w:rsid w:val="0025036C"/>
    <w:rsid w:val="002555C7"/>
    <w:rsid w:val="002640CD"/>
    <w:rsid w:val="00270837"/>
    <w:rsid w:val="002A0F7A"/>
    <w:rsid w:val="002A2AB9"/>
    <w:rsid w:val="002A5AF9"/>
    <w:rsid w:val="002B75BD"/>
    <w:rsid w:val="002C65C4"/>
    <w:rsid w:val="002C7DF2"/>
    <w:rsid w:val="002D358A"/>
    <w:rsid w:val="002D39CC"/>
    <w:rsid w:val="002E2B37"/>
    <w:rsid w:val="002E36D6"/>
    <w:rsid w:val="002E7A03"/>
    <w:rsid w:val="002F042A"/>
    <w:rsid w:val="002F4244"/>
    <w:rsid w:val="002F5891"/>
    <w:rsid w:val="0034173B"/>
    <w:rsid w:val="00347869"/>
    <w:rsid w:val="00351522"/>
    <w:rsid w:val="00352E42"/>
    <w:rsid w:val="0036514D"/>
    <w:rsid w:val="00365873"/>
    <w:rsid w:val="00366F07"/>
    <w:rsid w:val="00386F75"/>
    <w:rsid w:val="00391A6B"/>
    <w:rsid w:val="003959F9"/>
    <w:rsid w:val="00396929"/>
    <w:rsid w:val="003A28A8"/>
    <w:rsid w:val="003A33B4"/>
    <w:rsid w:val="003A709C"/>
    <w:rsid w:val="003A776C"/>
    <w:rsid w:val="003B0971"/>
    <w:rsid w:val="003B0F9A"/>
    <w:rsid w:val="003B17DE"/>
    <w:rsid w:val="003B321D"/>
    <w:rsid w:val="003B4691"/>
    <w:rsid w:val="003B5720"/>
    <w:rsid w:val="003D3F54"/>
    <w:rsid w:val="003D7D55"/>
    <w:rsid w:val="003E6526"/>
    <w:rsid w:val="003F0760"/>
    <w:rsid w:val="003F458D"/>
    <w:rsid w:val="003F7933"/>
    <w:rsid w:val="00420D6A"/>
    <w:rsid w:val="00426638"/>
    <w:rsid w:val="00427438"/>
    <w:rsid w:val="00432A16"/>
    <w:rsid w:val="00433285"/>
    <w:rsid w:val="00443580"/>
    <w:rsid w:val="00446DCA"/>
    <w:rsid w:val="00447F70"/>
    <w:rsid w:val="0046273E"/>
    <w:rsid w:val="00465051"/>
    <w:rsid w:val="00466310"/>
    <w:rsid w:val="0047079E"/>
    <w:rsid w:val="004808A5"/>
    <w:rsid w:val="00480AC6"/>
    <w:rsid w:val="004A0BF1"/>
    <w:rsid w:val="004A449F"/>
    <w:rsid w:val="004B2DAF"/>
    <w:rsid w:val="004B391C"/>
    <w:rsid w:val="004B418D"/>
    <w:rsid w:val="004C204B"/>
    <w:rsid w:val="004C3766"/>
    <w:rsid w:val="004D2914"/>
    <w:rsid w:val="004D6820"/>
    <w:rsid w:val="004E084E"/>
    <w:rsid w:val="004E7084"/>
    <w:rsid w:val="004F3F1B"/>
    <w:rsid w:val="004F6443"/>
    <w:rsid w:val="005179CC"/>
    <w:rsid w:val="005347E2"/>
    <w:rsid w:val="0054728A"/>
    <w:rsid w:val="0055493A"/>
    <w:rsid w:val="00564FFC"/>
    <w:rsid w:val="005712A6"/>
    <w:rsid w:val="00575F2B"/>
    <w:rsid w:val="00592AB9"/>
    <w:rsid w:val="0059461C"/>
    <w:rsid w:val="005A1D47"/>
    <w:rsid w:val="005B06FF"/>
    <w:rsid w:val="005B494A"/>
    <w:rsid w:val="005C098A"/>
    <w:rsid w:val="005C3AFC"/>
    <w:rsid w:val="005C63A6"/>
    <w:rsid w:val="005D19AB"/>
    <w:rsid w:val="005D1A16"/>
    <w:rsid w:val="005D3B16"/>
    <w:rsid w:val="005E1920"/>
    <w:rsid w:val="005E3C1F"/>
    <w:rsid w:val="005F0B25"/>
    <w:rsid w:val="005F3316"/>
    <w:rsid w:val="005F5297"/>
    <w:rsid w:val="005F5B6B"/>
    <w:rsid w:val="005F7D74"/>
    <w:rsid w:val="00605893"/>
    <w:rsid w:val="0061228F"/>
    <w:rsid w:val="00612585"/>
    <w:rsid w:val="0061387F"/>
    <w:rsid w:val="006157DC"/>
    <w:rsid w:val="00617F8D"/>
    <w:rsid w:val="00620432"/>
    <w:rsid w:val="0063205E"/>
    <w:rsid w:val="00632D2C"/>
    <w:rsid w:val="006357B8"/>
    <w:rsid w:val="00635C76"/>
    <w:rsid w:val="006516BC"/>
    <w:rsid w:val="006622F7"/>
    <w:rsid w:val="00662331"/>
    <w:rsid w:val="00665180"/>
    <w:rsid w:val="00670B6F"/>
    <w:rsid w:val="00674E43"/>
    <w:rsid w:val="0067611E"/>
    <w:rsid w:val="00696705"/>
    <w:rsid w:val="006A4A5A"/>
    <w:rsid w:val="006C2FB5"/>
    <w:rsid w:val="006F0BF4"/>
    <w:rsid w:val="006F571C"/>
    <w:rsid w:val="006F6D45"/>
    <w:rsid w:val="00700F7B"/>
    <w:rsid w:val="00705017"/>
    <w:rsid w:val="00720646"/>
    <w:rsid w:val="00720D75"/>
    <w:rsid w:val="0072323B"/>
    <w:rsid w:val="00737B85"/>
    <w:rsid w:val="007413EF"/>
    <w:rsid w:val="007418E3"/>
    <w:rsid w:val="00744636"/>
    <w:rsid w:val="00744D39"/>
    <w:rsid w:val="00745DE7"/>
    <w:rsid w:val="00746798"/>
    <w:rsid w:val="0074764D"/>
    <w:rsid w:val="00753202"/>
    <w:rsid w:val="00754C45"/>
    <w:rsid w:val="007654F8"/>
    <w:rsid w:val="00765F30"/>
    <w:rsid w:val="007661FB"/>
    <w:rsid w:val="007702F7"/>
    <w:rsid w:val="00780ED0"/>
    <w:rsid w:val="00783AB7"/>
    <w:rsid w:val="00795427"/>
    <w:rsid w:val="00796681"/>
    <w:rsid w:val="007A0370"/>
    <w:rsid w:val="007A5D1F"/>
    <w:rsid w:val="007A6813"/>
    <w:rsid w:val="007A7249"/>
    <w:rsid w:val="007A74AD"/>
    <w:rsid w:val="007A7BF1"/>
    <w:rsid w:val="007B5104"/>
    <w:rsid w:val="007B5516"/>
    <w:rsid w:val="007C0302"/>
    <w:rsid w:val="007C38E2"/>
    <w:rsid w:val="007D10B9"/>
    <w:rsid w:val="007D6957"/>
    <w:rsid w:val="007F05EF"/>
    <w:rsid w:val="007F0C64"/>
    <w:rsid w:val="007F5B0A"/>
    <w:rsid w:val="008067F1"/>
    <w:rsid w:val="008171A7"/>
    <w:rsid w:val="00827645"/>
    <w:rsid w:val="00831E4D"/>
    <w:rsid w:val="008355AF"/>
    <w:rsid w:val="00842718"/>
    <w:rsid w:val="00856BCE"/>
    <w:rsid w:val="00861D28"/>
    <w:rsid w:val="008715ED"/>
    <w:rsid w:val="00882140"/>
    <w:rsid w:val="00887DDB"/>
    <w:rsid w:val="00891B4F"/>
    <w:rsid w:val="0089288D"/>
    <w:rsid w:val="008B25E4"/>
    <w:rsid w:val="008B2CF4"/>
    <w:rsid w:val="008B7D21"/>
    <w:rsid w:val="008C2079"/>
    <w:rsid w:val="008C34E4"/>
    <w:rsid w:val="008D6EF9"/>
    <w:rsid w:val="008E11F1"/>
    <w:rsid w:val="008E3F30"/>
    <w:rsid w:val="008E7648"/>
    <w:rsid w:val="00901208"/>
    <w:rsid w:val="00904705"/>
    <w:rsid w:val="00910369"/>
    <w:rsid w:val="00910EA0"/>
    <w:rsid w:val="00916BC7"/>
    <w:rsid w:val="00927200"/>
    <w:rsid w:val="00930984"/>
    <w:rsid w:val="00934177"/>
    <w:rsid w:val="0093571A"/>
    <w:rsid w:val="00936766"/>
    <w:rsid w:val="00940448"/>
    <w:rsid w:val="00943F7F"/>
    <w:rsid w:val="00954A35"/>
    <w:rsid w:val="00954D7A"/>
    <w:rsid w:val="00966756"/>
    <w:rsid w:val="009721CA"/>
    <w:rsid w:val="009779DE"/>
    <w:rsid w:val="00982B55"/>
    <w:rsid w:val="009867C3"/>
    <w:rsid w:val="00994FE2"/>
    <w:rsid w:val="0099554A"/>
    <w:rsid w:val="009A00DE"/>
    <w:rsid w:val="009A6404"/>
    <w:rsid w:val="009B3FB3"/>
    <w:rsid w:val="009B6509"/>
    <w:rsid w:val="009C01B6"/>
    <w:rsid w:val="009C12B8"/>
    <w:rsid w:val="009C3B57"/>
    <w:rsid w:val="009D389E"/>
    <w:rsid w:val="009D698E"/>
    <w:rsid w:val="009D6EF4"/>
    <w:rsid w:val="009E1389"/>
    <w:rsid w:val="009E7118"/>
    <w:rsid w:val="009E7D8F"/>
    <w:rsid w:val="009F17F6"/>
    <w:rsid w:val="00A014C6"/>
    <w:rsid w:val="00A0465B"/>
    <w:rsid w:val="00A140F6"/>
    <w:rsid w:val="00A15B71"/>
    <w:rsid w:val="00A259CD"/>
    <w:rsid w:val="00A268FD"/>
    <w:rsid w:val="00A50F6D"/>
    <w:rsid w:val="00A63666"/>
    <w:rsid w:val="00A65AEE"/>
    <w:rsid w:val="00A8376E"/>
    <w:rsid w:val="00A97A58"/>
    <w:rsid w:val="00AB001B"/>
    <w:rsid w:val="00AB6B8E"/>
    <w:rsid w:val="00AC20DD"/>
    <w:rsid w:val="00AC5138"/>
    <w:rsid w:val="00AC6217"/>
    <w:rsid w:val="00AC6517"/>
    <w:rsid w:val="00AC6657"/>
    <w:rsid w:val="00AD71AC"/>
    <w:rsid w:val="00B001E3"/>
    <w:rsid w:val="00B016B3"/>
    <w:rsid w:val="00B0457C"/>
    <w:rsid w:val="00B0625E"/>
    <w:rsid w:val="00B11DDF"/>
    <w:rsid w:val="00B210B9"/>
    <w:rsid w:val="00B25D28"/>
    <w:rsid w:val="00B25D58"/>
    <w:rsid w:val="00B373ED"/>
    <w:rsid w:val="00B40876"/>
    <w:rsid w:val="00B52D53"/>
    <w:rsid w:val="00B55A37"/>
    <w:rsid w:val="00B62EE3"/>
    <w:rsid w:val="00B803E2"/>
    <w:rsid w:val="00B82B3A"/>
    <w:rsid w:val="00B84CDD"/>
    <w:rsid w:val="00B92881"/>
    <w:rsid w:val="00B96DDA"/>
    <w:rsid w:val="00BA0A8D"/>
    <w:rsid w:val="00BA6698"/>
    <w:rsid w:val="00BA7EF1"/>
    <w:rsid w:val="00BB17CB"/>
    <w:rsid w:val="00BB4465"/>
    <w:rsid w:val="00BB6519"/>
    <w:rsid w:val="00BD5858"/>
    <w:rsid w:val="00BE1577"/>
    <w:rsid w:val="00BF0812"/>
    <w:rsid w:val="00BF40DD"/>
    <w:rsid w:val="00C00462"/>
    <w:rsid w:val="00C04399"/>
    <w:rsid w:val="00C26B73"/>
    <w:rsid w:val="00C32529"/>
    <w:rsid w:val="00C3761E"/>
    <w:rsid w:val="00C40311"/>
    <w:rsid w:val="00C47A90"/>
    <w:rsid w:val="00C541AE"/>
    <w:rsid w:val="00C56802"/>
    <w:rsid w:val="00C6170B"/>
    <w:rsid w:val="00C822A5"/>
    <w:rsid w:val="00C83E4B"/>
    <w:rsid w:val="00C96435"/>
    <w:rsid w:val="00C97524"/>
    <w:rsid w:val="00C97B84"/>
    <w:rsid w:val="00CA6E1A"/>
    <w:rsid w:val="00CE2614"/>
    <w:rsid w:val="00CE470F"/>
    <w:rsid w:val="00CE7389"/>
    <w:rsid w:val="00CF4F7B"/>
    <w:rsid w:val="00D03C43"/>
    <w:rsid w:val="00D16AAD"/>
    <w:rsid w:val="00D26AE1"/>
    <w:rsid w:val="00D27366"/>
    <w:rsid w:val="00D428D4"/>
    <w:rsid w:val="00D475CD"/>
    <w:rsid w:val="00D5082A"/>
    <w:rsid w:val="00D50DF5"/>
    <w:rsid w:val="00D55399"/>
    <w:rsid w:val="00D6433A"/>
    <w:rsid w:val="00D665CC"/>
    <w:rsid w:val="00D80FBE"/>
    <w:rsid w:val="00D81393"/>
    <w:rsid w:val="00D84C42"/>
    <w:rsid w:val="00D84DCB"/>
    <w:rsid w:val="00D86BC1"/>
    <w:rsid w:val="00DA0EC8"/>
    <w:rsid w:val="00DA208F"/>
    <w:rsid w:val="00DB26CE"/>
    <w:rsid w:val="00DD73BC"/>
    <w:rsid w:val="00E04682"/>
    <w:rsid w:val="00E059A9"/>
    <w:rsid w:val="00E15A08"/>
    <w:rsid w:val="00E16077"/>
    <w:rsid w:val="00E2563E"/>
    <w:rsid w:val="00E378A9"/>
    <w:rsid w:val="00E419B7"/>
    <w:rsid w:val="00E45B29"/>
    <w:rsid w:val="00E54E99"/>
    <w:rsid w:val="00E557CA"/>
    <w:rsid w:val="00E66B2B"/>
    <w:rsid w:val="00E70C51"/>
    <w:rsid w:val="00E744DA"/>
    <w:rsid w:val="00E90ACB"/>
    <w:rsid w:val="00E95D81"/>
    <w:rsid w:val="00EB62A7"/>
    <w:rsid w:val="00EB6E10"/>
    <w:rsid w:val="00EC78B5"/>
    <w:rsid w:val="00ED4ED4"/>
    <w:rsid w:val="00ED5DB1"/>
    <w:rsid w:val="00EE1169"/>
    <w:rsid w:val="00EF30C6"/>
    <w:rsid w:val="00EF69A0"/>
    <w:rsid w:val="00F00B0B"/>
    <w:rsid w:val="00F02D80"/>
    <w:rsid w:val="00F068EE"/>
    <w:rsid w:val="00F15F9D"/>
    <w:rsid w:val="00F266B2"/>
    <w:rsid w:val="00F3558D"/>
    <w:rsid w:val="00F6755F"/>
    <w:rsid w:val="00F676D6"/>
    <w:rsid w:val="00F67CA4"/>
    <w:rsid w:val="00F85421"/>
    <w:rsid w:val="00FA1150"/>
    <w:rsid w:val="00FA1E15"/>
    <w:rsid w:val="00FA5B4D"/>
    <w:rsid w:val="00FA79C1"/>
    <w:rsid w:val="00FB0EDC"/>
    <w:rsid w:val="00FB53B2"/>
    <w:rsid w:val="00FC4FCB"/>
    <w:rsid w:val="00FE3F3F"/>
    <w:rsid w:val="00FF45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60E2"/>
  <w15:docId w15:val="{F0336441-D2D1-F54E-9BBE-E3528318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3D6"/>
    <w:rPr>
      <w:rFonts w:ascii="Calibri" w:hAnsi="Calibri"/>
      <w:sz w:val="18"/>
    </w:rPr>
  </w:style>
  <w:style w:type="paragraph" w:styleId="Heading1">
    <w:name w:val="heading 1"/>
    <w:basedOn w:val="Normal"/>
    <w:next w:val="Normal"/>
    <w:link w:val="Heading1Char"/>
    <w:uiPriority w:val="9"/>
    <w:qFormat/>
    <w:rsid w:val="00DD7A1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D7A1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D7A1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D7A1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D7A1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D7A1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18"/>
    <w:rPr>
      <w:sz w:val="40"/>
      <w:szCs w:val="40"/>
    </w:rPr>
  </w:style>
  <w:style w:type="character" w:customStyle="1" w:styleId="Heading2Char">
    <w:name w:val="Heading 2 Char"/>
    <w:basedOn w:val="DefaultParagraphFont"/>
    <w:link w:val="Heading2"/>
    <w:uiPriority w:val="9"/>
    <w:rsid w:val="00DD7A18"/>
    <w:rPr>
      <w:sz w:val="32"/>
      <w:szCs w:val="32"/>
    </w:rPr>
  </w:style>
  <w:style w:type="character" w:customStyle="1" w:styleId="Heading3Char">
    <w:name w:val="Heading 3 Char"/>
    <w:basedOn w:val="DefaultParagraphFont"/>
    <w:link w:val="Heading3"/>
    <w:uiPriority w:val="9"/>
    <w:rsid w:val="00DD7A18"/>
    <w:rPr>
      <w:color w:val="434343"/>
      <w:sz w:val="28"/>
      <w:szCs w:val="28"/>
    </w:rPr>
  </w:style>
  <w:style w:type="character" w:customStyle="1" w:styleId="Heading4Char">
    <w:name w:val="Heading 4 Char"/>
    <w:basedOn w:val="DefaultParagraphFont"/>
    <w:link w:val="Heading4"/>
    <w:uiPriority w:val="9"/>
    <w:semiHidden/>
    <w:rsid w:val="00DD7A18"/>
    <w:rPr>
      <w:color w:val="666666"/>
      <w:sz w:val="24"/>
      <w:szCs w:val="24"/>
    </w:rPr>
  </w:style>
  <w:style w:type="character" w:customStyle="1" w:styleId="Heading5Char">
    <w:name w:val="Heading 5 Char"/>
    <w:basedOn w:val="DefaultParagraphFont"/>
    <w:link w:val="Heading5"/>
    <w:uiPriority w:val="9"/>
    <w:semiHidden/>
    <w:rsid w:val="00DD7A18"/>
    <w:rPr>
      <w:color w:val="666666"/>
    </w:rPr>
  </w:style>
  <w:style w:type="character" w:customStyle="1" w:styleId="Heading6Char">
    <w:name w:val="Heading 6 Char"/>
    <w:basedOn w:val="DefaultParagraphFont"/>
    <w:link w:val="Heading6"/>
    <w:uiPriority w:val="9"/>
    <w:semiHidden/>
    <w:rsid w:val="00DD7A18"/>
    <w:rPr>
      <w:i/>
      <w:color w:val="666666"/>
    </w:rPr>
  </w:style>
  <w:style w:type="paragraph" w:styleId="Title">
    <w:name w:val="Title"/>
    <w:basedOn w:val="Normal"/>
    <w:next w:val="Normal"/>
    <w:link w:val="TitleChar"/>
    <w:uiPriority w:val="10"/>
    <w:qFormat/>
    <w:rsid w:val="00DD7A18"/>
    <w:pPr>
      <w:keepNext/>
      <w:keepLines/>
      <w:spacing w:after="60"/>
    </w:pPr>
    <w:rPr>
      <w:sz w:val="52"/>
      <w:szCs w:val="52"/>
    </w:rPr>
  </w:style>
  <w:style w:type="character" w:customStyle="1" w:styleId="TitleChar">
    <w:name w:val="Title Char"/>
    <w:basedOn w:val="DefaultParagraphFont"/>
    <w:link w:val="Title"/>
    <w:uiPriority w:val="10"/>
    <w:rsid w:val="00DD7A18"/>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sid w:val="00DD7A18"/>
    <w:rPr>
      <w:color w:val="666666"/>
      <w:sz w:val="30"/>
      <w:szCs w:val="30"/>
    </w:rPr>
  </w:style>
  <w:style w:type="paragraph" w:styleId="NoSpacing">
    <w:name w:val="No Spacing"/>
    <w:basedOn w:val="ListParagraph"/>
    <w:link w:val="NoSpacingChar"/>
    <w:uiPriority w:val="1"/>
    <w:qFormat/>
    <w:rsid w:val="00887DDB"/>
    <w:pPr>
      <w:numPr>
        <w:numId w:val="10"/>
      </w:numPr>
      <w:spacing w:before="240" w:after="160" w:line="240" w:lineRule="auto"/>
      <w:ind w:left="714" w:hanging="357"/>
    </w:pPr>
    <w:rPr>
      <w:rFonts w:asciiTheme="majorHAnsi" w:hAnsiTheme="majorHAnsi" w:cstheme="majorHAnsi"/>
      <w:szCs w:val="18"/>
    </w:rPr>
  </w:style>
  <w:style w:type="paragraph" w:styleId="ListParagraph">
    <w:name w:val="List Paragraph"/>
    <w:basedOn w:val="Normal"/>
    <w:uiPriority w:val="34"/>
    <w:qFormat/>
    <w:rsid w:val="002B48F1"/>
    <w:pPr>
      <w:ind w:left="720"/>
      <w:contextualSpacing/>
    </w:pPr>
  </w:style>
  <w:style w:type="character" w:customStyle="1" w:styleId="NoSpacingChar">
    <w:name w:val="No Spacing Char"/>
    <w:basedOn w:val="DefaultParagraphFont"/>
    <w:link w:val="NoSpacing"/>
    <w:uiPriority w:val="1"/>
    <w:rsid w:val="00887DDB"/>
    <w:rPr>
      <w:rFonts w:asciiTheme="majorHAnsi" w:hAnsiTheme="majorHAnsi" w:cstheme="majorHAnsi"/>
      <w:sz w:val="18"/>
      <w:szCs w:val="18"/>
    </w:rPr>
  </w:style>
  <w:style w:type="paragraph" w:styleId="NormalWeb">
    <w:name w:val="Normal (Web)"/>
    <w:basedOn w:val="Normal"/>
    <w:uiPriority w:val="99"/>
    <w:semiHidden/>
    <w:unhideWhenUsed/>
    <w:rsid w:val="00BA5A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2C97"/>
    <w:pPr>
      <w:tabs>
        <w:tab w:val="center" w:pos="4513"/>
        <w:tab w:val="right" w:pos="9026"/>
      </w:tabs>
      <w:spacing w:line="240" w:lineRule="auto"/>
    </w:pPr>
  </w:style>
  <w:style w:type="character" w:customStyle="1" w:styleId="HeaderChar">
    <w:name w:val="Header Char"/>
    <w:basedOn w:val="DefaultParagraphFont"/>
    <w:link w:val="Header"/>
    <w:uiPriority w:val="99"/>
    <w:rsid w:val="00062C97"/>
    <w:rPr>
      <w:lang w:val="en-GB"/>
    </w:rPr>
  </w:style>
  <w:style w:type="paragraph" w:styleId="Footer">
    <w:name w:val="footer"/>
    <w:basedOn w:val="Normal"/>
    <w:link w:val="FooterChar"/>
    <w:uiPriority w:val="99"/>
    <w:unhideWhenUsed/>
    <w:rsid w:val="00062C97"/>
    <w:pPr>
      <w:tabs>
        <w:tab w:val="center" w:pos="4513"/>
        <w:tab w:val="right" w:pos="9026"/>
      </w:tabs>
      <w:spacing w:line="240" w:lineRule="auto"/>
    </w:pPr>
  </w:style>
  <w:style w:type="character" w:customStyle="1" w:styleId="FooterChar">
    <w:name w:val="Footer Char"/>
    <w:basedOn w:val="DefaultParagraphFont"/>
    <w:link w:val="Footer"/>
    <w:uiPriority w:val="99"/>
    <w:rsid w:val="00062C97"/>
    <w:rPr>
      <w:lang w:val="en-GB"/>
    </w:rPr>
  </w:style>
  <w:style w:type="character" w:styleId="Hyperlink">
    <w:name w:val="Hyperlink"/>
    <w:basedOn w:val="DefaultParagraphFont"/>
    <w:uiPriority w:val="99"/>
    <w:unhideWhenUsed/>
    <w:rsid w:val="00062C97"/>
    <w:rPr>
      <w:color w:val="0000FF" w:themeColor="hyperlink"/>
      <w:u w:val="single"/>
    </w:rPr>
  </w:style>
  <w:style w:type="paragraph" w:styleId="BalloonText">
    <w:name w:val="Balloon Text"/>
    <w:basedOn w:val="Normal"/>
    <w:link w:val="BalloonTextChar"/>
    <w:uiPriority w:val="99"/>
    <w:semiHidden/>
    <w:unhideWhenUsed/>
    <w:rsid w:val="004D440E"/>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D440E"/>
    <w:rPr>
      <w:rFonts w:ascii="Segoe UI" w:hAnsi="Segoe UI" w:cs="Segoe UI"/>
      <w:sz w:val="18"/>
      <w:szCs w:val="18"/>
      <w:lang w:val="en-GB"/>
    </w:rPr>
  </w:style>
  <w:style w:type="paragraph" w:styleId="Bibliography">
    <w:name w:val="Bibliography"/>
    <w:basedOn w:val="Normal"/>
    <w:next w:val="Normal"/>
    <w:uiPriority w:val="37"/>
    <w:unhideWhenUsed/>
    <w:rsid w:val="000408F2"/>
    <w:pPr>
      <w:spacing w:line="480" w:lineRule="auto"/>
      <w:ind w:left="720" w:hanging="720"/>
    </w:pPr>
  </w:style>
  <w:style w:type="table" w:styleId="GridTable4">
    <w:name w:val="Grid Table 4"/>
    <w:basedOn w:val="TableNormal"/>
    <w:uiPriority w:val="49"/>
    <w:rsid w:val="00220572"/>
    <w:pPr>
      <w:spacing w:line="240" w:lineRule="auto"/>
    </w:pPr>
    <w:rPr>
      <w:rFonts w:asciiTheme="minorHAnsi" w:eastAsia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E765A"/>
    <w:rPr>
      <w:sz w:val="16"/>
      <w:szCs w:val="16"/>
    </w:rPr>
  </w:style>
  <w:style w:type="paragraph" w:styleId="CommentText">
    <w:name w:val="annotation text"/>
    <w:basedOn w:val="Normal"/>
    <w:link w:val="CommentTextChar"/>
    <w:uiPriority w:val="99"/>
    <w:unhideWhenUsed/>
    <w:rsid w:val="000E765A"/>
    <w:pPr>
      <w:spacing w:line="240" w:lineRule="auto"/>
    </w:pPr>
    <w:rPr>
      <w:sz w:val="20"/>
      <w:szCs w:val="20"/>
    </w:rPr>
  </w:style>
  <w:style w:type="character" w:customStyle="1" w:styleId="CommentTextChar">
    <w:name w:val="Comment Text Char"/>
    <w:basedOn w:val="DefaultParagraphFont"/>
    <w:link w:val="CommentText"/>
    <w:uiPriority w:val="99"/>
    <w:rsid w:val="000E765A"/>
    <w:rPr>
      <w:sz w:val="20"/>
      <w:szCs w:val="20"/>
      <w:lang w:val="en-GB"/>
    </w:rPr>
  </w:style>
  <w:style w:type="paragraph" w:styleId="CommentSubject">
    <w:name w:val="annotation subject"/>
    <w:basedOn w:val="CommentText"/>
    <w:next w:val="CommentText"/>
    <w:link w:val="CommentSubjectChar"/>
    <w:uiPriority w:val="99"/>
    <w:semiHidden/>
    <w:unhideWhenUsed/>
    <w:rsid w:val="000E765A"/>
    <w:rPr>
      <w:b/>
      <w:bCs/>
    </w:rPr>
  </w:style>
  <w:style w:type="character" w:customStyle="1" w:styleId="CommentSubjectChar">
    <w:name w:val="Comment Subject Char"/>
    <w:basedOn w:val="CommentTextChar"/>
    <w:link w:val="CommentSubject"/>
    <w:uiPriority w:val="99"/>
    <w:semiHidden/>
    <w:rsid w:val="000E765A"/>
    <w:rPr>
      <w:b/>
      <w:bCs/>
      <w:sz w:val="20"/>
      <w:szCs w:val="20"/>
      <w:lang w:val="en-GB"/>
    </w:rPr>
  </w:style>
  <w:style w:type="character" w:customStyle="1" w:styleId="UnresolvedMention1">
    <w:name w:val="Unresolved Mention1"/>
    <w:basedOn w:val="DefaultParagraphFont"/>
    <w:uiPriority w:val="99"/>
    <w:semiHidden/>
    <w:unhideWhenUsed/>
    <w:rsid w:val="00FD300F"/>
    <w:rPr>
      <w:color w:val="605E5C"/>
      <w:shd w:val="clear" w:color="auto" w:fill="E1DFDD"/>
    </w:rPr>
  </w:style>
  <w:style w:type="paragraph" w:styleId="EndnoteText">
    <w:name w:val="endnote text"/>
    <w:basedOn w:val="Normal"/>
    <w:link w:val="EndnoteTextChar"/>
    <w:uiPriority w:val="99"/>
    <w:semiHidden/>
    <w:unhideWhenUsed/>
    <w:rsid w:val="00E55884"/>
    <w:pPr>
      <w:spacing w:line="240" w:lineRule="auto"/>
    </w:pPr>
    <w:rPr>
      <w:sz w:val="20"/>
      <w:szCs w:val="20"/>
    </w:rPr>
  </w:style>
  <w:style w:type="character" w:customStyle="1" w:styleId="EndnoteTextChar">
    <w:name w:val="Endnote Text Char"/>
    <w:basedOn w:val="DefaultParagraphFont"/>
    <w:link w:val="EndnoteText"/>
    <w:uiPriority w:val="99"/>
    <w:semiHidden/>
    <w:rsid w:val="00E55884"/>
    <w:rPr>
      <w:sz w:val="20"/>
      <w:szCs w:val="20"/>
      <w:lang w:val="en-GB"/>
    </w:rPr>
  </w:style>
  <w:style w:type="character" w:styleId="EndnoteReference">
    <w:name w:val="endnote reference"/>
    <w:basedOn w:val="DefaultParagraphFont"/>
    <w:uiPriority w:val="99"/>
    <w:semiHidden/>
    <w:unhideWhenUsed/>
    <w:rsid w:val="00E55884"/>
    <w:rPr>
      <w:vertAlign w:val="superscript"/>
    </w:rPr>
  </w:style>
  <w:style w:type="table" w:styleId="TableGrid">
    <w:name w:val="Table Grid"/>
    <w:basedOn w:val="TableNormal"/>
    <w:uiPriority w:val="39"/>
    <w:rsid w:val="002F74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B323F"/>
    <w:rPr>
      <w:color w:val="800080" w:themeColor="followedHyperlink"/>
      <w:u w:val="single"/>
    </w:rPr>
  </w:style>
  <w:style w:type="paragraph" w:styleId="FootnoteText">
    <w:name w:val="footnote text"/>
    <w:basedOn w:val="Normal"/>
    <w:link w:val="FootnoteTextChar"/>
    <w:uiPriority w:val="99"/>
    <w:semiHidden/>
    <w:unhideWhenUsed/>
    <w:rsid w:val="0077248F"/>
    <w:pPr>
      <w:spacing w:line="240" w:lineRule="auto"/>
    </w:pPr>
    <w:rPr>
      <w:sz w:val="20"/>
      <w:szCs w:val="20"/>
    </w:rPr>
  </w:style>
  <w:style w:type="character" w:customStyle="1" w:styleId="FootnoteTextChar">
    <w:name w:val="Footnote Text Char"/>
    <w:basedOn w:val="DefaultParagraphFont"/>
    <w:link w:val="FootnoteText"/>
    <w:uiPriority w:val="99"/>
    <w:semiHidden/>
    <w:rsid w:val="0077248F"/>
    <w:rPr>
      <w:sz w:val="20"/>
      <w:szCs w:val="20"/>
      <w:lang w:val="en-GB"/>
    </w:rPr>
  </w:style>
  <w:style w:type="character" w:styleId="FootnoteReference">
    <w:name w:val="footnote reference"/>
    <w:basedOn w:val="DefaultParagraphFont"/>
    <w:uiPriority w:val="99"/>
    <w:semiHidden/>
    <w:unhideWhenUsed/>
    <w:rsid w:val="0077248F"/>
    <w:rPr>
      <w:vertAlign w:val="superscript"/>
    </w:rPr>
  </w:style>
  <w:style w:type="paragraph" w:styleId="Caption">
    <w:name w:val="caption"/>
    <w:basedOn w:val="Normal"/>
    <w:next w:val="Normal"/>
    <w:uiPriority w:val="35"/>
    <w:unhideWhenUsed/>
    <w:qFormat/>
    <w:rsid w:val="00B03C3D"/>
    <w:pPr>
      <w:spacing w:after="200" w:line="240" w:lineRule="auto"/>
    </w:pPr>
    <w:rPr>
      <w:i/>
      <w:iCs/>
      <w:color w:val="1F497D" w:themeColor="text2"/>
      <w:szCs w:val="18"/>
    </w:rPr>
  </w:style>
  <w:style w:type="paragraph" w:styleId="TOCHeading">
    <w:name w:val="TOC Heading"/>
    <w:basedOn w:val="Heading1"/>
    <w:next w:val="Normal"/>
    <w:uiPriority w:val="39"/>
    <w:unhideWhenUsed/>
    <w:qFormat/>
    <w:rsid w:val="00AF31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F3194"/>
    <w:pPr>
      <w:spacing w:after="100"/>
      <w:ind w:left="220"/>
    </w:pPr>
  </w:style>
  <w:style w:type="character" w:styleId="PlaceholderText">
    <w:name w:val="Placeholder Text"/>
    <w:basedOn w:val="DefaultParagraphFont"/>
    <w:uiPriority w:val="99"/>
    <w:semiHidden/>
    <w:rsid w:val="002F44F6"/>
    <w:rPr>
      <w:color w:val="808080"/>
    </w:rPr>
  </w:style>
  <w:style w:type="paragraph" w:styleId="TOC3">
    <w:name w:val="toc 3"/>
    <w:basedOn w:val="Normal"/>
    <w:next w:val="Normal"/>
    <w:autoRedefine/>
    <w:uiPriority w:val="39"/>
    <w:unhideWhenUsed/>
    <w:rsid w:val="007E5230"/>
    <w:pPr>
      <w:spacing w:after="100"/>
      <w:ind w:left="440"/>
    </w:pPr>
  </w:style>
  <w:style w:type="paragraph" w:customStyle="1" w:styleId="Heading3Custom">
    <w:name w:val="Heading3 Custom"/>
    <w:basedOn w:val="Heading3"/>
    <w:next w:val="Heading3"/>
    <w:link w:val="Heading3CustomChar"/>
    <w:qFormat/>
    <w:rsid w:val="00AE27D6"/>
    <w:rPr>
      <w:rFonts w:asciiTheme="majorHAnsi" w:hAnsiTheme="majorHAnsi" w:cstheme="majorHAnsi"/>
      <w:i/>
      <w:sz w:val="22"/>
    </w:rPr>
  </w:style>
  <w:style w:type="character" w:customStyle="1" w:styleId="Heading3CustomChar">
    <w:name w:val="Heading3 Custom Char"/>
    <w:basedOn w:val="Heading3Char"/>
    <w:link w:val="Heading3Custom"/>
    <w:rsid w:val="00AE27D6"/>
    <w:rPr>
      <w:rFonts w:asciiTheme="majorHAnsi" w:hAnsiTheme="majorHAnsi" w:cstheme="majorHAnsi"/>
      <w:i/>
      <w:color w:val="434343"/>
      <w:sz w:val="28"/>
      <w:szCs w:val="28"/>
      <w:lang w:val="en-GB"/>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table" w:customStyle="1" w:styleId="a3">
    <w:basedOn w:val="TableNormal"/>
    <w:pPr>
      <w:spacing w:line="240" w:lineRule="auto"/>
    </w:pPr>
    <w:rPr>
      <w:rFonts w:ascii="Cambria" w:eastAsia="Cambria" w:hAnsi="Cambria" w:cs="Cambria"/>
    </w:rPr>
    <w:tblPr>
      <w:tblStyleRowBandSize w:val="1"/>
      <w:tblStyleColBandSize w:val="1"/>
    </w:tblPr>
  </w:style>
  <w:style w:type="table" w:customStyle="1" w:styleId="a4">
    <w:basedOn w:val="TableNormal"/>
    <w:pPr>
      <w:spacing w:line="240" w:lineRule="auto"/>
    </w:pPr>
    <w:rPr>
      <w:rFonts w:ascii="Cambria" w:eastAsia="Cambria" w:hAnsi="Cambria" w:cs="Cambria"/>
    </w:rPr>
    <w:tblPr>
      <w:tblStyleRowBandSize w:val="1"/>
      <w:tblStyleColBandSize w:val="1"/>
    </w:tblPr>
  </w:style>
  <w:style w:type="table" w:customStyle="1" w:styleId="a5">
    <w:basedOn w:val="TableNormal"/>
    <w:pPr>
      <w:spacing w:line="240" w:lineRule="auto"/>
    </w:pPr>
    <w:rPr>
      <w:rFonts w:ascii="Cambria" w:eastAsia="Cambria" w:hAnsi="Cambria" w:cs="Cambria"/>
    </w:rPr>
    <w:tblPr>
      <w:tblStyleRowBandSize w:val="1"/>
      <w:tblStyleColBandSize w:val="1"/>
    </w:tblPr>
  </w:style>
  <w:style w:type="table" w:customStyle="1" w:styleId="a6">
    <w:basedOn w:val="TableNormal"/>
    <w:pPr>
      <w:spacing w:line="240" w:lineRule="auto"/>
    </w:pPr>
    <w:rPr>
      <w:rFonts w:ascii="Cambria" w:eastAsia="Cambria" w:hAnsi="Cambria" w:cs="Cambria"/>
    </w:r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87DDB"/>
    <w:pPr>
      <w:spacing w:line="240" w:lineRule="auto"/>
    </w:pPr>
    <w:rPr>
      <w:rFonts w:ascii="Calibri" w:hAnsi="Calibri"/>
      <w:sz w:val="18"/>
    </w:rPr>
  </w:style>
  <w:style w:type="paragraph" w:customStyle="1" w:styleId="msonormal0">
    <w:name w:val="msonormal"/>
    <w:basedOn w:val="Normal"/>
    <w:rsid w:val="00104A2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UnresolvedMention">
    <w:name w:val="Unresolved Mention"/>
    <w:basedOn w:val="DefaultParagraphFont"/>
    <w:uiPriority w:val="99"/>
    <w:semiHidden/>
    <w:unhideWhenUsed/>
    <w:rsid w:val="00F35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26087">
      <w:bodyDiv w:val="1"/>
      <w:marLeft w:val="0"/>
      <w:marRight w:val="0"/>
      <w:marTop w:val="0"/>
      <w:marBottom w:val="0"/>
      <w:divBdr>
        <w:top w:val="none" w:sz="0" w:space="0" w:color="auto"/>
        <w:left w:val="none" w:sz="0" w:space="0" w:color="auto"/>
        <w:bottom w:val="none" w:sz="0" w:space="0" w:color="auto"/>
        <w:right w:val="none" w:sz="0" w:space="0" w:color="auto"/>
      </w:divBdr>
    </w:div>
    <w:div w:id="1620794307">
      <w:bodyDiv w:val="1"/>
      <w:marLeft w:val="0"/>
      <w:marRight w:val="0"/>
      <w:marTop w:val="0"/>
      <w:marBottom w:val="0"/>
      <w:divBdr>
        <w:top w:val="none" w:sz="0" w:space="0" w:color="auto"/>
        <w:left w:val="none" w:sz="0" w:space="0" w:color="auto"/>
        <w:bottom w:val="none" w:sz="0" w:space="0" w:color="auto"/>
        <w:right w:val="none" w:sz="0" w:space="0" w:color="auto"/>
      </w:divBdr>
    </w:div>
    <w:div w:id="1924727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oecd-ilibrary.org/sites/5f4c08dc-en/index.html?itemId=/content/component/5f4c08dc-en"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cdata360.worldbank.org/indicators/d87c3f0a?country=BRA&amp;indicator=28109&amp;viz=line_chart&amp;years=2000,2019VS" TargetMode="External"/><Relationship Id="rId18"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s://drmkc.jrc.ec.europa.eu/inform-index/INFORM-Risk/Results-and-data/moduleId/1782/id/433/controller/Admin/action/Resul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worldbank.org/indicator/FP.CPI.TOTL.ZG" TargetMode="Externa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tcdata360.worldbank.org/indicators/5133645c?country=BRA&amp;indicator=28111&amp;viz=line_chart&amp;years=1990,2013"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dhammond@economicsandpeace.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xTDu84cy0DPLUDbUHAng0jZNoA==">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DE0D7B-082E-44F3-8C21-5DB99271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10</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Perekreste</dc:creator>
  <cp:lastModifiedBy>Andrew Etchell</cp:lastModifiedBy>
  <cp:revision>14</cp:revision>
  <dcterms:created xsi:type="dcterms:W3CDTF">2022-06-15T00:10:00Z</dcterms:created>
  <dcterms:modified xsi:type="dcterms:W3CDTF">2022-06-15T07:08:00Z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id="UJ9Vah3U"/&gt;&lt;style id="http://www.zotero.org/styles/apa" locale="en-US" hasBibliography="1" bibliographyStyleHasBeenSet="1"/&gt;&lt;prefs&gt;&lt;pref name="fieldType" value="Field"/&gt;&lt;/prefs&gt;&lt;/data&gt;</vt:lpwstr>
  </property>
  <property fmtid="{D5CDD505-2E9C-101B-9397-08002B2CF9AE}" pid="3" name="ContentTypeId">
    <vt:lpwstr>0x010100B541126C358ED94EB4BCC650A9717899</vt:lpwstr>
  </property>
  <property fmtid="{D5CDD505-2E9C-101B-9397-08002B2CF9AE}" pid="4" name="OECDDocumentId">
    <vt:lpwstr>B3C9FE54612DFF09A501D8ED29FB744AC3341188D8AB04D365AC6326E918C1B1</vt:lpwstr>
  </property>
  <property fmtid="{D5CDD505-2E9C-101B-9397-08002B2CF9AE}" pid="5" name="OecdDocumentCoteLangHash">
    <vt:lpwstr/>
  </property>
</Properties>
</file>